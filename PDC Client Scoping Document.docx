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28AD" w14:textId="5D31BEE2" w:rsidR="00F9362D" w:rsidRPr="0062317B" w:rsidRDefault="724DA133" w:rsidP="191FD22F">
      <w:pPr>
        <w:pStyle w:val="Title"/>
        <w:rPr>
          <w:rFonts w:ascii="Avenir Black" w:hAnsi="Avenir Black"/>
          <w:i/>
          <w:iCs/>
          <w:sz w:val="44"/>
          <w:szCs w:val="44"/>
        </w:rPr>
      </w:pPr>
      <w:r w:rsidRPr="191FD22F">
        <w:rPr>
          <w:rStyle w:val="BookTitle"/>
          <w:rFonts w:ascii="Avenir Black" w:hAnsi="Avenir Black"/>
          <w:i w:val="0"/>
          <w:iCs w:val="0"/>
          <w:spacing w:val="-10"/>
          <w:sz w:val="44"/>
          <w:szCs w:val="44"/>
        </w:rPr>
        <w:t xml:space="preserve">PDC </w:t>
      </w:r>
      <w:r w:rsidR="008C366E">
        <w:rPr>
          <w:rStyle w:val="BookTitle"/>
          <w:rFonts w:ascii="Avenir Black" w:hAnsi="Avenir Black"/>
          <w:i w:val="0"/>
          <w:iCs w:val="0"/>
          <w:spacing w:val="-10"/>
          <w:sz w:val="44"/>
          <w:szCs w:val="44"/>
        </w:rPr>
        <w:t xml:space="preserve">PG </w:t>
      </w:r>
      <w:r w:rsidR="4830FB8A" w:rsidRPr="191FD22F">
        <w:rPr>
          <w:rStyle w:val="BookTitle"/>
          <w:rFonts w:ascii="Avenir Black" w:hAnsi="Avenir Black"/>
          <w:i w:val="0"/>
          <w:iCs w:val="0"/>
          <w:spacing w:val="-10"/>
          <w:sz w:val="44"/>
          <w:szCs w:val="44"/>
        </w:rPr>
        <w:t>Client</w:t>
      </w:r>
      <w:r w:rsidR="45E1C77F" w:rsidRPr="191FD22F">
        <w:rPr>
          <w:rStyle w:val="BookTitle"/>
          <w:rFonts w:ascii="Avenir Black" w:hAnsi="Avenir Black"/>
          <w:i w:val="0"/>
          <w:iCs w:val="0"/>
          <w:spacing w:val="-10"/>
          <w:sz w:val="44"/>
          <w:szCs w:val="44"/>
        </w:rPr>
        <w:t xml:space="preserve"> </w:t>
      </w:r>
      <w:r w:rsidRPr="191FD22F">
        <w:rPr>
          <w:rStyle w:val="BookTitle"/>
          <w:rFonts w:ascii="Avenir Black" w:hAnsi="Avenir Black"/>
          <w:i w:val="0"/>
          <w:iCs w:val="0"/>
          <w:spacing w:val="-10"/>
          <w:sz w:val="44"/>
          <w:szCs w:val="44"/>
        </w:rPr>
        <w:t>Scoping Document</w:t>
      </w:r>
    </w:p>
    <w:sdt>
      <w:sdtPr>
        <w:rPr>
          <w:rFonts w:ascii="Times New Roman" w:eastAsia="Times New Roman" w:hAnsi="Times New Roman" w:cs="Times New Roman"/>
          <w:color w:val="auto"/>
          <w:sz w:val="24"/>
          <w:szCs w:val="24"/>
          <w:lang w:val="en-GB" w:eastAsia="en-GB"/>
        </w:rPr>
        <w:id w:val="1153184826"/>
        <w:docPartObj>
          <w:docPartGallery w:val="Table of Contents"/>
          <w:docPartUnique/>
        </w:docPartObj>
      </w:sdtPr>
      <w:sdtEndPr>
        <w:rPr>
          <w:b/>
          <w:bCs/>
          <w:noProof/>
        </w:rPr>
      </w:sdtEndPr>
      <w:sdtContent>
        <w:p w14:paraId="6C6A04BA" w14:textId="6011B520" w:rsidR="00583F80" w:rsidRDefault="00583F80">
          <w:pPr>
            <w:pStyle w:val="TOCHeading"/>
          </w:pPr>
          <w:r>
            <w:t>Table of Contents</w:t>
          </w:r>
        </w:p>
        <w:p w14:paraId="37DF8612" w14:textId="4986FC04" w:rsidR="00583F80" w:rsidRDefault="00583F8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839506" w:history="1">
            <w:r w:rsidRPr="00761A4C">
              <w:rPr>
                <w:rStyle w:val="Hyperlink"/>
                <w:noProof/>
              </w:rPr>
              <w:t>Section I</w:t>
            </w:r>
            <w:r>
              <w:rPr>
                <w:noProof/>
                <w:webHidden/>
              </w:rPr>
              <w:tab/>
            </w:r>
            <w:r>
              <w:rPr>
                <w:noProof/>
                <w:webHidden/>
              </w:rPr>
              <w:fldChar w:fldCharType="begin"/>
            </w:r>
            <w:r>
              <w:rPr>
                <w:noProof/>
                <w:webHidden/>
              </w:rPr>
              <w:instrText xml:space="preserve"> PAGEREF _Toc79839506 \h </w:instrText>
            </w:r>
            <w:r>
              <w:rPr>
                <w:noProof/>
                <w:webHidden/>
              </w:rPr>
            </w:r>
            <w:r>
              <w:rPr>
                <w:noProof/>
                <w:webHidden/>
              </w:rPr>
              <w:fldChar w:fldCharType="separate"/>
            </w:r>
            <w:r>
              <w:rPr>
                <w:noProof/>
                <w:webHidden/>
              </w:rPr>
              <w:t>1</w:t>
            </w:r>
            <w:r>
              <w:rPr>
                <w:noProof/>
                <w:webHidden/>
              </w:rPr>
              <w:fldChar w:fldCharType="end"/>
            </w:r>
          </w:hyperlink>
        </w:p>
        <w:p w14:paraId="152736B6" w14:textId="5650E3B1"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07" w:history="1">
            <w:r w:rsidR="00583F80" w:rsidRPr="00761A4C">
              <w:rPr>
                <w:rStyle w:val="Hyperlink"/>
                <w:b/>
                <w:bCs/>
                <w:noProof/>
              </w:rPr>
              <w:t>Project Details</w:t>
            </w:r>
            <w:r w:rsidR="00583F80">
              <w:rPr>
                <w:noProof/>
                <w:webHidden/>
              </w:rPr>
              <w:tab/>
            </w:r>
            <w:r w:rsidR="00583F80">
              <w:rPr>
                <w:noProof/>
                <w:webHidden/>
              </w:rPr>
              <w:fldChar w:fldCharType="begin"/>
            </w:r>
            <w:r w:rsidR="00583F80">
              <w:rPr>
                <w:noProof/>
                <w:webHidden/>
              </w:rPr>
              <w:instrText xml:space="preserve"> PAGEREF _Toc79839507 \h </w:instrText>
            </w:r>
            <w:r w:rsidR="00583F80">
              <w:rPr>
                <w:noProof/>
                <w:webHidden/>
              </w:rPr>
            </w:r>
            <w:r w:rsidR="00583F80">
              <w:rPr>
                <w:noProof/>
                <w:webHidden/>
              </w:rPr>
              <w:fldChar w:fldCharType="separate"/>
            </w:r>
            <w:r w:rsidR="00583F80">
              <w:rPr>
                <w:noProof/>
                <w:webHidden/>
              </w:rPr>
              <w:t>1</w:t>
            </w:r>
            <w:r w:rsidR="00583F80">
              <w:rPr>
                <w:noProof/>
                <w:webHidden/>
              </w:rPr>
              <w:fldChar w:fldCharType="end"/>
            </w:r>
          </w:hyperlink>
        </w:p>
        <w:p w14:paraId="1C6A9340" w14:textId="2BB6465F"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08" w:history="1">
            <w:r w:rsidR="00583F80" w:rsidRPr="00761A4C">
              <w:rPr>
                <w:rStyle w:val="Hyperlink"/>
                <w:b/>
                <w:bCs/>
                <w:noProof/>
              </w:rPr>
              <w:t>Introduction</w:t>
            </w:r>
            <w:r w:rsidR="00583F80">
              <w:rPr>
                <w:noProof/>
                <w:webHidden/>
              </w:rPr>
              <w:tab/>
            </w:r>
            <w:r w:rsidR="00583F80">
              <w:rPr>
                <w:noProof/>
                <w:webHidden/>
              </w:rPr>
              <w:fldChar w:fldCharType="begin"/>
            </w:r>
            <w:r w:rsidR="00583F80">
              <w:rPr>
                <w:noProof/>
                <w:webHidden/>
              </w:rPr>
              <w:instrText xml:space="preserve"> PAGEREF _Toc79839508 \h </w:instrText>
            </w:r>
            <w:r w:rsidR="00583F80">
              <w:rPr>
                <w:noProof/>
                <w:webHidden/>
              </w:rPr>
            </w:r>
            <w:r w:rsidR="00583F80">
              <w:rPr>
                <w:noProof/>
                <w:webHidden/>
              </w:rPr>
              <w:fldChar w:fldCharType="separate"/>
            </w:r>
            <w:r w:rsidR="00583F80">
              <w:rPr>
                <w:noProof/>
                <w:webHidden/>
              </w:rPr>
              <w:t>2</w:t>
            </w:r>
            <w:r w:rsidR="00583F80">
              <w:rPr>
                <w:noProof/>
                <w:webHidden/>
              </w:rPr>
              <w:fldChar w:fldCharType="end"/>
            </w:r>
          </w:hyperlink>
        </w:p>
        <w:p w14:paraId="3F9FBB64" w14:textId="1459E0E4"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09" w:history="1">
            <w:r w:rsidR="00583F80" w:rsidRPr="00761A4C">
              <w:rPr>
                <w:rStyle w:val="Hyperlink"/>
                <w:b/>
                <w:bCs/>
                <w:noProof/>
              </w:rPr>
              <w:t>Ask of PDC</w:t>
            </w:r>
            <w:r w:rsidR="00583F80">
              <w:rPr>
                <w:noProof/>
                <w:webHidden/>
              </w:rPr>
              <w:tab/>
            </w:r>
            <w:r w:rsidR="00583F80">
              <w:rPr>
                <w:noProof/>
                <w:webHidden/>
              </w:rPr>
              <w:fldChar w:fldCharType="begin"/>
            </w:r>
            <w:r w:rsidR="00583F80">
              <w:rPr>
                <w:noProof/>
                <w:webHidden/>
              </w:rPr>
              <w:instrText xml:space="preserve"> PAGEREF _Toc79839509 \h </w:instrText>
            </w:r>
            <w:r w:rsidR="00583F80">
              <w:rPr>
                <w:noProof/>
                <w:webHidden/>
              </w:rPr>
            </w:r>
            <w:r w:rsidR="00583F80">
              <w:rPr>
                <w:noProof/>
                <w:webHidden/>
              </w:rPr>
              <w:fldChar w:fldCharType="separate"/>
            </w:r>
            <w:r w:rsidR="00583F80">
              <w:rPr>
                <w:noProof/>
                <w:webHidden/>
              </w:rPr>
              <w:t>2</w:t>
            </w:r>
            <w:r w:rsidR="00583F80">
              <w:rPr>
                <w:noProof/>
                <w:webHidden/>
              </w:rPr>
              <w:fldChar w:fldCharType="end"/>
            </w:r>
          </w:hyperlink>
        </w:p>
        <w:p w14:paraId="6DE4CD8E" w14:textId="66F83181"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0" w:history="1">
            <w:r w:rsidR="00583F80" w:rsidRPr="00761A4C">
              <w:rPr>
                <w:rStyle w:val="Hyperlink"/>
                <w:b/>
                <w:bCs/>
                <w:noProof/>
              </w:rPr>
              <w:t>Ways of Working</w:t>
            </w:r>
            <w:r w:rsidR="00583F80">
              <w:rPr>
                <w:noProof/>
                <w:webHidden/>
              </w:rPr>
              <w:tab/>
            </w:r>
            <w:r w:rsidR="00583F80">
              <w:rPr>
                <w:noProof/>
                <w:webHidden/>
              </w:rPr>
              <w:fldChar w:fldCharType="begin"/>
            </w:r>
            <w:r w:rsidR="00583F80">
              <w:rPr>
                <w:noProof/>
                <w:webHidden/>
              </w:rPr>
              <w:instrText xml:space="preserve"> PAGEREF _Toc79839510 \h </w:instrText>
            </w:r>
            <w:r w:rsidR="00583F80">
              <w:rPr>
                <w:noProof/>
                <w:webHidden/>
              </w:rPr>
            </w:r>
            <w:r w:rsidR="00583F80">
              <w:rPr>
                <w:noProof/>
                <w:webHidden/>
              </w:rPr>
              <w:fldChar w:fldCharType="separate"/>
            </w:r>
            <w:r w:rsidR="00583F80">
              <w:rPr>
                <w:noProof/>
                <w:webHidden/>
              </w:rPr>
              <w:t>2</w:t>
            </w:r>
            <w:r w:rsidR="00583F80">
              <w:rPr>
                <w:noProof/>
                <w:webHidden/>
              </w:rPr>
              <w:fldChar w:fldCharType="end"/>
            </w:r>
          </w:hyperlink>
        </w:p>
        <w:p w14:paraId="7DAEC5CE" w14:textId="626CE667"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1" w:history="1">
            <w:r w:rsidR="00583F80" w:rsidRPr="00761A4C">
              <w:rPr>
                <w:rStyle w:val="Hyperlink"/>
                <w:b/>
                <w:bCs/>
                <w:noProof/>
              </w:rPr>
              <w:t>Project Type</w:t>
            </w:r>
            <w:r w:rsidR="00583F80">
              <w:rPr>
                <w:noProof/>
                <w:webHidden/>
              </w:rPr>
              <w:tab/>
            </w:r>
            <w:r w:rsidR="00583F80">
              <w:rPr>
                <w:noProof/>
                <w:webHidden/>
              </w:rPr>
              <w:fldChar w:fldCharType="begin"/>
            </w:r>
            <w:r w:rsidR="00583F80">
              <w:rPr>
                <w:noProof/>
                <w:webHidden/>
              </w:rPr>
              <w:instrText xml:space="preserve"> PAGEREF _Toc79839511 \h </w:instrText>
            </w:r>
            <w:r w:rsidR="00583F80">
              <w:rPr>
                <w:noProof/>
                <w:webHidden/>
              </w:rPr>
            </w:r>
            <w:r w:rsidR="00583F80">
              <w:rPr>
                <w:noProof/>
                <w:webHidden/>
              </w:rPr>
              <w:fldChar w:fldCharType="separate"/>
            </w:r>
            <w:r w:rsidR="00583F80">
              <w:rPr>
                <w:noProof/>
                <w:webHidden/>
              </w:rPr>
              <w:t>2</w:t>
            </w:r>
            <w:r w:rsidR="00583F80">
              <w:rPr>
                <w:noProof/>
                <w:webHidden/>
              </w:rPr>
              <w:fldChar w:fldCharType="end"/>
            </w:r>
          </w:hyperlink>
        </w:p>
        <w:p w14:paraId="34E76E8A" w14:textId="724D64EF"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2" w:history="1">
            <w:r w:rsidR="00583F80" w:rsidRPr="00761A4C">
              <w:rPr>
                <w:rStyle w:val="Hyperlink"/>
                <w:b/>
                <w:bCs/>
                <w:noProof/>
              </w:rPr>
              <w:t>Business Use Case</w:t>
            </w:r>
            <w:r w:rsidR="00583F80">
              <w:rPr>
                <w:noProof/>
                <w:webHidden/>
              </w:rPr>
              <w:tab/>
            </w:r>
            <w:r w:rsidR="00583F80">
              <w:rPr>
                <w:noProof/>
                <w:webHidden/>
              </w:rPr>
              <w:fldChar w:fldCharType="begin"/>
            </w:r>
            <w:r w:rsidR="00583F80">
              <w:rPr>
                <w:noProof/>
                <w:webHidden/>
              </w:rPr>
              <w:instrText xml:space="preserve"> PAGEREF _Toc79839512 \h </w:instrText>
            </w:r>
            <w:r w:rsidR="00583F80">
              <w:rPr>
                <w:noProof/>
                <w:webHidden/>
              </w:rPr>
            </w:r>
            <w:r w:rsidR="00583F80">
              <w:rPr>
                <w:noProof/>
                <w:webHidden/>
              </w:rPr>
              <w:fldChar w:fldCharType="separate"/>
            </w:r>
            <w:r w:rsidR="00583F80">
              <w:rPr>
                <w:noProof/>
                <w:webHidden/>
              </w:rPr>
              <w:t>2</w:t>
            </w:r>
            <w:r w:rsidR="00583F80">
              <w:rPr>
                <w:noProof/>
                <w:webHidden/>
              </w:rPr>
              <w:fldChar w:fldCharType="end"/>
            </w:r>
          </w:hyperlink>
        </w:p>
        <w:p w14:paraId="2D8883F8" w14:textId="368FE480"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3" w:history="1">
            <w:r w:rsidR="00583F80" w:rsidRPr="00761A4C">
              <w:rPr>
                <w:rStyle w:val="Hyperlink"/>
                <w:b/>
                <w:bCs/>
                <w:noProof/>
              </w:rPr>
              <w:t>Success Criteria</w:t>
            </w:r>
            <w:r w:rsidR="00583F80">
              <w:rPr>
                <w:noProof/>
                <w:webHidden/>
              </w:rPr>
              <w:tab/>
            </w:r>
            <w:r w:rsidR="00583F80">
              <w:rPr>
                <w:noProof/>
                <w:webHidden/>
              </w:rPr>
              <w:fldChar w:fldCharType="begin"/>
            </w:r>
            <w:r w:rsidR="00583F80">
              <w:rPr>
                <w:noProof/>
                <w:webHidden/>
              </w:rPr>
              <w:instrText xml:space="preserve"> PAGEREF _Toc79839513 \h </w:instrText>
            </w:r>
            <w:r w:rsidR="00583F80">
              <w:rPr>
                <w:noProof/>
                <w:webHidden/>
              </w:rPr>
            </w:r>
            <w:r w:rsidR="00583F80">
              <w:rPr>
                <w:noProof/>
                <w:webHidden/>
              </w:rPr>
              <w:fldChar w:fldCharType="separate"/>
            </w:r>
            <w:r w:rsidR="00583F80">
              <w:rPr>
                <w:noProof/>
                <w:webHidden/>
              </w:rPr>
              <w:t>2</w:t>
            </w:r>
            <w:r w:rsidR="00583F80">
              <w:rPr>
                <w:noProof/>
                <w:webHidden/>
              </w:rPr>
              <w:fldChar w:fldCharType="end"/>
            </w:r>
          </w:hyperlink>
        </w:p>
        <w:p w14:paraId="693B80C8" w14:textId="6401755F"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4" w:history="1">
            <w:r w:rsidR="00583F80" w:rsidRPr="00761A4C">
              <w:rPr>
                <w:rStyle w:val="Hyperlink"/>
                <w:b/>
                <w:bCs/>
                <w:noProof/>
              </w:rPr>
              <w:t>High Level Architecture</w:t>
            </w:r>
            <w:r w:rsidR="00583F80">
              <w:rPr>
                <w:noProof/>
                <w:webHidden/>
              </w:rPr>
              <w:tab/>
            </w:r>
            <w:r w:rsidR="00583F80">
              <w:rPr>
                <w:noProof/>
                <w:webHidden/>
              </w:rPr>
              <w:fldChar w:fldCharType="begin"/>
            </w:r>
            <w:r w:rsidR="00583F80">
              <w:rPr>
                <w:noProof/>
                <w:webHidden/>
              </w:rPr>
              <w:instrText xml:space="preserve"> PAGEREF _Toc79839514 \h </w:instrText>
            </w:r>
            <w:r w:rsidR="00583F80">
              <w:rPr>
                <w:noProof/>
                <w:webHidden/>
              </w:rPr>
            </w:r>
            <w:r w:rsidR="00583F80">
              <w:rPr>
                <w:noProof/>
                <w:webHidden/>
              </w:rPr>
              <w:fldChar w:fldCharType="separate"/>
            </w:r>
            <w:r w:rsidR="00583F80">
              <w:rPr>
                <w:noProof/>
                <w:webHidden/>
              </w:rPr>
              <w:t>3</w:t>
            </w:r>
            <w:r w:rsidR="00583F80">
              <w:rPr>
                <w:noProof/>
                <w:webHidden/>
              </w:rPr>
              <w:fldChar w:fldCharType="end"/>
            </w:r>
          </w:hyperlink>
        </w:p>
        <w:p w14:paraId="2AC861A2" w14:textId="613AC3E4" w:rsidR="00583F80" w:rsidRDefault="00F6496A">
          <w:pPr>
            <w:pStyle w:val="TOC1"/>
            <w:tabs>
              <w:tab w:val="right" w:leader="dot" w:pos="9350"/>
            </w:tabs>
            <w:rPr>
              <w:rFonts w:asciiTheme="minorHAnsi" w:eastAsiaTheme="minorEastAsia" w:hAnsiTheme="minorHAnsi" w:cstheme="minorBidi"/>
              <w:noProof/>
              <w:sz w:val="22"/>
              <w:szCs w:val="22"/>
            </w:rPr>
          </w:pPr>
          <w:hyperlink w:anchor="_Toc79839515" w:history="1">
            <w:r w:rsidR="00583F80" w:rsidRPr="00761A4C">
              <w:rPr>
                <w:rStyle w:val="Hyperlink"/>
                <w:noProof/>
              </w:rPr>
              <w:t>Section II</w:t>
            </w:r>
            <w:r w:rsidR="00583F80">
              <w:rPr>
                <w:noProof/>
                <w:webHidden/>
              </w:rPr>
              <w:tab/>
            </w:r>
            <w:r w:rsidR="00583F80">
              <w:rPr>
                <w:noProof/>
                <w:webHidden/>
              </w:rPr>
              <w:fldChar w:fldCharType="begin"/>
            </w:r>
            <w:r w:rsidR="00583F80">
              <w:rPr>
                <w:noProof/>
                <w:webHidden/>
              </w:rPr>
              <w:instrText xml:space="preserve"> PAGEREF _Toc79839515 \h </w:instrText>
            </w:r>
            <w:r w:rsidR="00583F80">
              <w:rPr>
                <w:noProof/>
                <w:webHidden/>
              </w:rPr>
            </w:r>
            <w:r w:rsidR="00583F80">
              <w:rPr>
                <w:noProof/>
                <w:webHidden/>
              </w:rPr>
              <w:fldChar w:fldCharType="separate"/>
            </w:r>
            <w:r w:rsidR="00583F80">
              <w:rPr>
                <w:noProof/>
                <w:webHidden/>
              </w:rPr>
              <w:t>4</w:t>
            </w:r>
            <w:r w:rsidR="00583F80">
              <w:rPr>
                <w:noProof/>
                <w:webHidden/>
              </w:rPr>
              <w:fldChar w:fldCharType="end"/>
            </w:r>
          </w:hyperlink>
        </w:p>
        <w:p w14:paraId="645649AF" w14:textId="2679E15D"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6" w:history="1">
            <w:r w:rsidR="00583F80" w:rsidRPr="00761A4C">
              <w:rPr>
                <w:rStyle w:val="Hyperlink"/>
                <w:b/>
                <w:bCs/>
                <w:noProof/>
              </w:rPr>
              <w:t>PDC Environment</w:t>
            </w:r>
            <w:r w:rsidR="00583F80">
              <w:rPr>
                <w:noProof/>
                <w:webHidden/>
              </w:rPr>
              <w:tab/>
            </w:r>
            <w:r w:rsidR="00583F80">
              <w:rPr>
                <w:noProof/>
                <w:webHidden/>
              </w:rPr>
              <w:fldChar w:fldCharType="begin"/>
            </w:r>
            <w:r w:rsidR="00583F80">
              <w:rPr>
                <w:noProof/>
                <w:webHidden/>
              </w:rPr>
              <w:instrText xml:space="preserve"> PAGEREF _Toc79839516 \h </w:instrText>
            </w:r>
            <w:r w:rsidR="00583F80">
              <w:rPr>
                <w:noProof/>
                <w:webHidden/>
              </w:rPr>
            </w:r>
            <w:r w:rsidR="00583F80">
              <w:rPr>
                <w:noProof/>
                <w:webHidden/>
              </w:rPr>
              <w:fldChar w:fldCharType="separate"/>
            </w:r>
            <w:r w:rsidR="00583F80">
              <w:rPr>
                <w:noProof/>
                <w:webHidden/>
              </w:rPr>
              <w:t>4</w:t>
            </w:r>
            <w:r w:rsidR="00583F80">
              <w:rPr>
                <w:noProof/>
                <w:webHidden/>
              </w:rPr>
              <w:fldChar w:fldCharType="end"/>
            </w:r>
          </w:hyperlink>
        </w:p>
        <w:p w14:paraId="5D55A380" w14:textId="2CC776F7"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7" w:history="1">
            <w:r w:rsidR="00583F80" w:rsidRPr="00761A4C">
              <w:rPr>
                <w:rStyle w:val="Hyperlink"/>
                <w:b/>
                <w:bCs/>
                <w:noProof/>
              </w:rPr>
              <w:t>PDC Component List</w:t>
            </w:r>
            <w:r w:rsidR="00583F80">
              <w:rPr>
                <w:noProof/>
                <w:webHidden/>
              </w:rPr>
              <w:tab/>
            </w:r>
            <w:r w:rsidR="00583F80">
              <w:rPr>
                <w:noProof/>
                <w:webHidden/>
              </w:rPr>
              <w:fldChar w:fldCharType="begin"/>
            </w:r>
            <w:r w:rsidR="00583F80">
              <w:rPr>
                <w:noProof/>
                <w:webHidden/>
              </w:rPr>
              <w:instrText xml:space="preserve"> PAGEREF _Toc79839517 \h </w:instrText>
            </w:r>
            <w:r w:rsidR="00583F80">
              <w:rPr>
                <w:noProof/>
                <w:webHidden/>
              </w:rPr>
            </w:r>
            <w:r w:rsidR="00583F80">
              <w:rPr>
                <w:noProof/>
                <w:webHidden/>
              </w:rPr>
              <w:fldChar w:fldCharType="separate"/>
            </w:r>
            <w:r w:rsidR="00583F80">
              <w:rPr>
                <w:noProof/>
                <w:webHidden/>
              </w:rPr>
              <w:t>4</w:t>
            </w:r>
            <w:r w:rsidR="00583F80">
              <w:rPr>
                <w:noProof/>
                <w:webHidden/>
              </w:rPr>
              <w:fldChar w:fldCharType="end"/>
            </w:r>
          </w:hyperlink>
        </w:p>
        <w:p w14:paraId="396E590A" w14:textId="7B2BB4D3"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8" w:history="1">
            <w:r w:rsidR="00583F80" w:rsidRPr="00761A4C">
              <w:rPr>
                <w:rStyle w:val="Hyperlink"/>
                <w:b/>
                <w:bCs/>
                <w:noProof/>
              </w:rPr>
              <w:t>PDC Infra Diagram</w:t>
            </w:r>
            <w:r w:rsidR="00583F80">
              <w:rPr>
                <w:noProof/>
                <w:webHidden/>
              </w:rPr>
              <w:tab/>
            </w:r>
            <w:r w:rsidR="00583F80">
              <w:rPr>
                <w:noProof/>
                <w:webHidden/>
              </w:rPr>
              <w:fldChar w:fldCharType="begin"/>
            </w:r>
            <w:r w:rsidR="00583F80">
              <w:rPr>
                <w:noProof/>
                <w:webHidden/>
              </w:rPr>
              <w:instrText xml:space="preserve"> PAGEREF _Toc79839518 \h </w:instrText>
            </w:r>
            <w:r w:rsidR="00583F80">
              <w:rPr>
                <w:noProof/>
                <w:webHidden/>
              </w:rPr>
            </w:r>
            <w:r w:rsidR="00583F80">
              <w:rPr>
                <w:noProof/>
                <w:webHidden/>
              </w:rPr>
              <w:fldChar w:fldCharType="separate"/>
            </w:r>
            <w:r w:rsidR="00583F80">
              <w:rPr>
                <w:noProof/>
                <w:webHidden/>
              </w:rPr>
              <w:t>5</w:t>
            </w:r>
            <w:r w:rsidR="00583F80">
              <w:rPr>
                <w:noProof/>
                <w:webHidden/>
              </w:rPr>
              <w:fldChar w:fldCharType="end"/>
            </w:r>
          </w:hyperlink>
        </w:p>
        <w:p w14:paraId="595AB1EB" w14:textId="56C4ED59"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19" w:history="1">
            <w:r w:rsidR="00583F80" w:rsidRPr="00761A4C">
              <w:rPr>
                <w:rStyle w:val="Hyperlink"/>
                <w:b/>
                <w:bCs/>
                <w:noProof/>
              </w:rPr>
              <w:t>PDC Scope and Assumptions</w:t>
            </w:r>
            <w:r w:rsidR="00583F80">
              <w:rPr>
                <w:noProof/>
                <w:webHidden/>
              </w:rPr>
              <w:tab/>
            </w:r>
            <w:r w:rsidR="00583F80">
              <w:rPr>
                <w:noProof/>
                <w:webHidden/>
              </w:rPr>
              <w:fldChar w:fldCharType="begin"/>
            </w:r>
            <w:r w:rsidR="00583F80">
              <w:rPr>
                <w:noProof/>
                <w:webHidden/>
              </w:rPr>
              <w:instrText xml:space="preserve"> PAGEREF _Toc79839519 \h </w:instrText>
            </w:r>
            <w:r w:rsidR="00583F80">
              <w:rPr>
                <w:noProof/>
                <w:webHidden/>
              </w:rPr>
            </w:r>
            <w:r w:rsidR="00583F80">
              <w:rPr>
                <w:noProof/>
                <w:webHidden/>
              </w:rPr>
              <w:fldChar w:fldCharType="separate"/>
            </w:r>
            <w:r w:rsidR="00583F80">
              <w:rPr>
                <w:noProof/>
                <w:webHidden/>
              </w:rPr>
              <w:t>5</w:t>
            </w:r>
            <w:r w:rsidR="00583F80">
              <w:rPr>
                <w:noProof/>
                <w:webHidden/>
              </w:rPr>
              <w:fldChar w:fldCharType="end"/>
            </w:r>
          </w:hyperlink>
        </w:p>
        <w:p w14:paraId="076863AF" w14:textId="5BD26258"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20" w:history="1">
            <w:r w:rsidR="00583F80" w:rsidRPr="00761A4C">
              <w:rPr>
                <w:rStyle w:val="Hyperlink"/>
                <w:b/>
                <w:bCs/>
                <w:noProof/>
              </w:rPr>
              <w:t>Questions</w:t>
            </w:r>
            <w:r w:rsidR="00583F80">
              <w:rPr>
                <w:noProof/>
                <w:webHidden/>
              </w:rPr>
              <w:tab/>
            </w:r>
            <w:r w:rsidR="00583F80">
              <w:rPr>
                <w:noProof/>
                <w:webHidden/>
              </w:rPr>
              <w:fldChar w:fldCharType="begin"/>
            </w:r>
            <w:r w:rsidR="00583F80">
              <w:rPr>
                <w:noProof/>
                <w:webHidden/>
              </w:rPr>
              <w:instrText xml:space="preserve"> PAGEREF _Toc79839520 \h </w:instrText>
            </w:r>
            <w:r w:rsidR="00583F80">
              <w:rPr>
                <w:noProof/>
                <w:webHidden/>
              </w:rPr>
            </w:r>
            <w:r w:rsidR="00583F80">
              <w:rPr>
                <w:noProof/>
                <w:webHidden/>
              </w:rPr>
              <w:fldChar w:fldCharType="separate"/>
            </w:r>
            <w:r w:rsidR="00583F80">
              <w:rPr>
                <w:noProof/>
                <w:webHidden/>
              </w:rPr>
              <w:t>6</w:t>
            </w:r>
            <w:r w:rsidR="00583F80">
              <w:rPr>
                <w:noProof/>
                <w:webHidden/>
              </w:rPr>
              <w:fldChar w:fldCharType="end"/>
            </w:r>
          </w:hyperlink>
        </w:p>
        <w:p w14:paraId="4AC4E5D9" w14:textId="3113C334" w:rsidR="00583F80" w:rsidRDefault="00F6496A">
          <w:pPr>
            <w:pStyle w:val="TOC1"/>
            <w:tabs>
              <w:tab w:val="right" w:leader="dot" w:pos="9350"/>
            </w:tabs>
            <w:rPr>
              <w:rFonts w:asciiTheme="minorHAnsi" w:eastAsiaTheme="minorEastAsia" w:hAnsiTheme="minorHAnsi" w:cstheme="minorBidi"/>
              <w:noProof/>
              <w:sz w:val="22"/>
              <w:szCs w:val="22"/>
            </w:rPr>
          </w:pPr>
          <w:hyperlink w:anchor="_Toc79839521" w:history="1">
            <w:r w:rsidR="00583F80" w:rsidRPr="00761A4C">
              <w:rPr>
                <w:rStyle w:val="Hyperlink"/>
                <w:noProof/>
              </w:rPr>
              <w:t>Section III</w:t>
            </w:r>
            <w:r w:rsidR="00583F80">
              <w:rPr>
                <w:noProof/>
                <w:webHidden/>
              </w:rPr>
              <w:tab/>
            </w:r>
            <w:r w:rsidR="00583F80">
              <w:rPr>
                <w:noProof/>
                <w:webHidden/>
              </w:rPr>
              <w:fldChar w:fldCharType="begin"/>
            </w:r>
            <w:r w:rsidR="00583F80">
              <w:rPr>
                <w:noProof/>
                <w:webHidden/>
              </w:rPr>
              <w:instrText xml:space="preserve"> PAGEREF _Toc79839521 \h </w:instrText>
            </w:r>
            <w:r w:rsidR="00583F80">
              <w:rPr>
                <w:noProof/>
                <w:webHidden/>
              </w:rPr>
            </w:r>
            <w:r w:rsidR="00583F80">
              <w:rPr>
                <w:noProof/>
                <w:webHidden/>
              </w:rPr>
              <w:fldChar w:fldCharType="separate"/>
            </w:r>
            <w:r w:rsidR="00583F80">
              <w:rPr>
                <w:noProof/>
                <w:webHidden/>
              </w:rPr>
              <w:t>6</w:t>
            </w:r>
            <w:r w:rsidR="00583F80">
              <w:rPr>
                <w:noProof/>
                <w:webHidden/>
              </w:rPr>
              <w:fldChar w:fldCharType="end"/>
            </w:r>
          </w:hyperlink>
        </w:p>
        <w:p w14:paraId="7EB2954A" w14:textId="5E3477AF" w:rsidR="00583F80" w:rsidRDefault="00F6496A">
          <w:pPr>
            <w:pStyle w:val="TOC2"/>
            <w:tabs>
              <w:tab w:val="right" w:leader="dot" w:pos="9350"/>
            </w:tabs>
            <w:rPr>
              <w:rFonts w:asciiTheme="minorHAnsi" w:eastAsiaTheme="minorEastAsia" w:hAnsiTheme="minorHAnsi" w:cstheme="minorBidi"/>
              <w:noProof/>
              <w:sz w:val="22"/>
              <w:szCs w:val="22"/>
            </w:rPr>
          </w:pPr>
          <w:hyperlink w:anchor="_Toc79839522" w:history="1">
            <w:r w:rsidR="00583F80" w:rsidRPr="00761A4C">
              <w:rPr>
                <w:rStyle w:val="Hyperlink"/>
                <w:b/>
                <w:bCs/>
                <w:noProof/>
              </w:rPr>
              <w:t>User Provisioning</w:t>
            </w:r>
            <w:r w:rsidR="00583F80">
              <w:rPr>
                <w:noProof/>
                <w:webHidden/>
              </w:rPr>
              <w:tab/>
            </w:r>
            <w:r w:rsidR="00583F80">
              <w:rPr>
                <w:noProof/>
                <w:webHidden/>
              </w:rPr>
              <w:fldChar w:fldCharType="begin"/>
            </w:r>
            <w:r w:rsidR="00583F80">
              <w:rPr>
                <w:noProof/>
                <w:webHidden/>
              </w:rPr>
              <w:instrText xml:space="preserve"> PAGEREF _Toc79839522 \h </w:instrText>
            </w:r>
            <w:r w:rsidR="00583F80">
              <w:rPr>
                <w:noProof/>
                <w:webHidden/>
              </w:rPr>
            </w:r>
            <w:r w:rsidR="00583F80">
              <w:rPr>
                <w:noProof/>
                <w:webHidden/>
              </w:rPr>
              <w:fldChar w:fldCharType="separate"/>
            </w:r>
            <w:r w:rsidR="00583F80">
              <w:rPr>
                <w:noProof/>
                <w:webHidden/>
              </w:rPr>
              <w:t>6</w:t>
            </w:r>
            <w:r w:rsidR="00583F80">
              <w:rPr>
                <w:noProof/>
                <w:webHidden/>
              </w:rPr>
              <w:fldChar w:fldCharType="end"/>
            </w:r>
          </w:hyperlink>
        </w:p>
        <w:p w14:paraId="3A445246" w14:textId="4294C336" w:rsidR="00583F80" w:rsidRDefault="00583F80">
          <w:r>
            <w:rPr>
              <w:b/>
              <w:bCs/>
              <w:noProof/>
            </w:rPr>
            <w:fldChar w:fldCharType="end"/>
          </w:r>
        </w:p>
      </w:sdtContent>
    </w:sdt>
    <w:p w14:paraId="3BB29570" w14:textId="12CC2CB7" w:rsidR="00503E43" w:rsidRDefault="00503E43" w:rsidP="00503E43">
      <w:pPr>
        <w:pStyle w:val="Heading1"/>
      </w:pPr>
      <w:bookmarkStart w:id="1" w:name="_Toc79839506"/>
      <w:r>
        <w:t>Section I</w:t>
      </w:r>
      <w:bookmarkEnd w:id="1"/>
    </w:p>
    <w:p w14:paraId="19DE6437" w14:textId="77777777" w:rsidR="00503E43" w:rsidRPr="008A5C9A" w:rsidRDefault="00503E43" w:rsidP="00503E43">
      <w:pPr>
        <w:pStyle w:val="Subtitle"/>
        <w:rPr>
          <w:b/>
          <w:bCs/>
        </w:rPr>
      </w:pPr>
      <w:r w:rsidRPr="00C12E05">
        <w:rPr>
          <w:b/>
          <w:bCs/>
          <w:highlight w:val="yellow"/>
        </w:rPr>
        <w:t xml:space="preserve">Section I – </w:t>
      </w:r>
      <w:r>
        <w:rPr>
          <w:b/>
          <w:bCs/>
          <w:highlight w:val="yellow"/>
        </w:rPr>
        <w:t xml:space="preserve">Client Project Intake Form.  </w:t>
      </w:r>
      <w:r w:rsidRPr="00C12E05">
        <w:rPr>
          <w:b/>
          <w:bCs/>
          <w:highlight w:val="yellow"/>
        </w:rPr>
        <w:t>To be filled in by the Client</w:t>
      </w:r>
    </w:p>
    <w:p w14:paraId="155931F6" w14:textId="77777777" w:rsidR="00503E43" w:rsidRPr="00503E43" w:rsidRDefault="00503E43" w:rsidP="00503E43">
      <w:pPr>
        <w:rPr>
          <w:lang w:val="en-US" w:eastAsia="en-US"/>
        </w:rPr>
      </w:pPr>
    </w:p>
    <w:p w14:paraId="681979DA" w14:textId="53D20910" w:rsidR="004820CB" w:rsidRPr="00503E43" w:rsidRDefault="00E912FD" w:rsidP="00503E43">
      <w:pPr>
        <w:pStyle w:val="Heading2"/>
        <w:rPr>
          <w:b/>
          <w:bCs/>
        </w:rPr>
      </w:pPr>
      <w:bookmarkStart w:id="2" w:name="_Toc79839507"/>
      <w:r w:rsidRPr="00503E43">
        <w:rPr>
          <w:b/>
          <w:bCs/>
        </w:rPr>
        <w:t>Project Details</w:t>
      </w:r>
      <w:bookmarkEnd w:id="2"/>
    </w:p>
    <w:p w14:paraId="346490BD" w14:textId="77777777" w:rsidR="004820CB" w:rsidRPr="0062317B" w:rsidRDefault="004820CB" w:rsidP="004820CB">
      <w:pPr>
        <w:pStyle w:val="NormalWeb"/>
        <w:spacing w:before="0" w:beforeAutospacing="0" w:after="0" w:afterAutospacing="0"/>
        <w:jc w:val="both"/>
        <w:rPr>
          <w:rFonts w:ascii="AVENIR MEDIUM OBLIQUE" w:hAnsi="AVENIR MEDIUM OBLIQUE" w:cs="Calibri"/>
          <w:i/>
          <w:iCs/>
          <w:color w:val="1F497D" w:themeColor="text2"/>
          <w:sz w:val="20"/>
          <w:szCs w:val="20"/>
        </w:rPr>
      </w:pPr>
      <w:r w:rsidRPr="0062317B">
        <w:rPr>
          <w:rFonts w:ascii="AVENIR MEDIUM OBLIQUE" w:hAnsi="AVENIR MEDIUM OBLIQUE" w:cs="Calibri"/>
          <w:i/>
          <w:iCs/>
          <w:color w:val="1F497D" w:themeColor="text2"/>
          <w:sz w:val="20"/>
          <w:szCs w:val="20"/>
        </w:rPr>
        <w:t>Please provide project and contact details.</w:t>
      </w:r>
    </w:p>
    <w:tbl>
      <w:tblPr>
        <w:tblStyle w:val="GridTable1Light-Accent1"/>
        <w:tblW w:w="9222" w:type="dxa"/>
        <w:tblLayout w:type="fixed"/>
        <w:tblLook w:val="04A0" w:firstRow="1" w:lastRow="0" w:firstColumn="1" w:lastColumn="0" w:noHBand="0" w:noVBand="1"/>
      </w:tblPr>
      <w:tblGrid>
        <w:gridCol w:w="2405"/>
        <w:gridCol w:w="6817"/>
      </w:tblGrid>
      <w:tr w:rsidR="004820CB" w14:paraId="44389337" w14:textId="77777777" w:rsidTr="6C256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1175C2" w14:textId="77777777" w:rsidR="004820CB" w:rsidRPr="0062317B" w:rsidRDefault="004820CB" w:rsidP="004820CB">
            <w:pPr>
              <w:pStyle w:val="NormalWeb"/>
              <w:spacing w:before="0" w:beforeAutospacing="0" w:after="0" w:afterAutospacing="0"/>
              <w:jc w:val="both"/>
              <w:rPr>
                <w:rFonts w:ascii="Avenir Light" w:hAnsi="Avenir Light" w:cs="Calibri"/>
                <w:sz w:val="20"/>
                <w:szCs w:val="20"/>
              </w:rPr>
            </w:pPr>
            <w:r w:rsidRPr="0062317B">
              <w:rPr>
                <w:rFonts w:ascii="Avenir Light" w:hAnsi="Avenir Light" w:cs="Calibri"/>
                <w:sz w:val="20"/>
                <w:szCs w:val="20"/>
              </w:rPr>
              <w:t>Project Name</w:t>
            </w:r>
          </w:p>
        </w:tc>
        <w:tc>
          <w:tcPr>
            <w:tcW w:w="6817" w:type="dxa"/>
          </w:tcPr>
          <w:p w14:paraId="65DF57CF" w14:textId="1ED5E016" w:rsidR="004820CB" w:rsidRPr="0062317B" w:rsidRDefault="001269F3" w:rsidP="004820CB">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venir Light" w:hAnsi="Avenir Light" w:cs="Calibri"/>
                <w:b w:val="0"/>
                <w:bCs w:val="0"/>
                <w:sz w:val="20"/>
                <w:szCs w:val="20"/>
              </w:rPr>
            </w:pPr>
            <w:ins w:id="3" w:author="Kumar, Avinash SBOBNG-PTIA/ZE" w:date="2022-01-18T13:25:00Z">
              <w:r>
                <w:rPr>
                  <w:rFonts w:ascii="Avenir Light" w:hAnsi="Avenir Light" w:cs="Calibri"/>
                  <w:b w:val="0"/>
                  <w:bCs w:val="0"/>
                  <w:sz w:val="20"/>
                  <w:szCs w:val="20"/>
                </w:rPr>
                <w:t>UNAGI</w:t>
              </w:r>
            </w:ins>
          </w:p>
        </w:tc>
      </w:tr>
      <w:tr w:rsidR="004820CB" w14:paraId="2D06B1ED"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497477DA" w14:textId="77777777" w:rsidR="004820CB" w:rsidRPr="0062317B" w:rsidRDefault="004820CB" w:rsidP="004820CB">
            <w:pPr>
              <w:pStyle w:val="NormalWeb"/>
              <w:spacing w:before="0" w:beforeAutospacing="0" w:after="0" w:afterAutospacing="0"/>
              <w:jc w:val="both"/>
              <w:rPr>
                <w:rFonts w:ascii="Avenir Light" w:hAnsi="Avenir Light" w:cs="Calibri"/>
                <w:sz w:val="20"/>
                <w:szCs w:val="20"/>
              </w:rPr>
            </w:pPr>
            <w:r w:rsidRPr="0062317B">
              <w:rPr>
                <w:rFonts w:ascii="Avenir Light" w:hAnsi="Avenir Light" w:cs="Calibri"/>
                <w:sz w:val="20"/>
                <w:szCs w:val="20"/>
              </w:rPr>
              <w:t>RESPC / Business Line</w:t>
            </w:r>
          </w:p>
        </w:tc>
        <w:tc>
          <w:tcPr>
            <w:tcW w:w="6817" w:type="dxa"/>
          </w:tcPr>
          <w:p w14:paraId="1426BBFE" w14:textId="1B7D9509" w:rsidR="004820CB" w:rsidRPr="0062317B" w:rsidRDefault="004969A9" w:rsidP="6C2567A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4" w:author="de Groot, Anne SITI-PTIY/CAB" w:date="2022-01-25T12:32:00Z">
              <w:r w:rsidRPr="004969A9">
                <w:rPr>
                  <w:rFonts w:ascii="Avenir Light" w:hAnsi="Avenir Light" w:cs="Calibri"/>
                  <w:sz w:val="20"/>
                  <w:szCs w:val="20"/>
                </w:rPr>
                <w:t>Technical Offshore Wind</w:t>
              </w:r>
            </w:ins>
            <w:ins w:id="5" w:author="Kumar, Avinash SBOBNG-PTIA/ZE" w:date="2022-01-25T15:21:00Z">
              <w:del w:id="6" w:author="de Groot, Anne SITI-PTIY/CAB" w:date="2022-01-25T12:32:00Z">
                <w:r w:rsidR="001E72D9" w:rsidDel="004969A9">
                  <w:rPr>
                    <w:rFonts w:ascii="Avenir Light" w:hAnsi="Avenir Light" w:cs="Calibri"/>
                    <w:sz w:val="20"/>
                    <w:szCs w:val="20"/>
                  </w:rPr>
                  <w:delText>?</w:delText>
                </w:r>
              </w:del>
            </w:ins>
            <w:ins w:id="7" w:author="Hansen, Lonnie D SITI-PTIZ/N" w:date="2021-12-10T14:59:00Z">
              <w:del w:id="8" w:author="Kumar, Avinash SBOBNG-PTIA/ZE" w:date="2022-01-24T19:47:00Z">
                <w:r w:rsidR="3B646BC3" w:rsidRPr="6C2567A5" w:rsidDel="00836B73">
                  <w:rPr>
                    <w:rFonts w:ascii="Avenir Light" w:hAnsi="Avenir Light" w:cs="Calibri"/>
                    <w:sz w:val="20"/>
                    <w:szCs w:val="20"/>
                  </w:rPr>
                  <w:delText>SENA – Structure</w:delText>
                </w:r>
              </w:del>
            </w:ins>
          </w:p>
        </w:tc>
      </w:tr>
      <w:tr w:rsidR="004820CB" w14:paraId="22ED4746"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74E4A2D7" w14:textId="6DA8546D" w:rsidR="004820CB" w:rsidRPr="0062317B" w:rsidRDefault="004820CB" w:rsidP="004820CB">
            <w:pPr>
              <w:pStyle w:val="NormalWeb"/>
              <w:spacing w:before="0" w:beforeAutospacing="0" w:after="0" w:afterAutospacing="0"/>
              <w:jc w:val="both"/>
              <w:rPr>
                <w:rFonts w:ascii="Avenir Light" w:hAnsi="Avenir Light" w:cs="Calibri"/>
                <w:sz w:val="20"/>
                <w:szCs w:val="20"/>
              </w:rPr>
            </w:pPr>
            <w:r w:rsidRPr="0062317B">
              <w:rPr>
                <w:rFonts w:ascii="Avenir Light" w:hAnsi="Avenir Light" w:cs="Calibri"/>
                <w:sz w:val="20"/>
                <w:szCs w:val="20"/>
              </w:rPr>
              <w:t>Business Sponsor</w:t>
            </w:r>
          </w:p>
        </w:tc>
        <w:tc>
          <w:tcPr>
            <w:tcW w:w="6817" w:type="dxa"/>
          </w:tcPr>
          <w:p w14:paraId="024818D5" w14:textId="73CF472D" w:rsidR="004820CB" w:rsidRPr="0062317B" w:rsidRDefault="001E72D9" w:rsidP="00194191">
            <w:pPr>
              <w:cnfStyle w:val="000000000000" w:firstRow="0" w:lastRow="0" w:firstColumn="0" w:lastColumn="0" w:oddVBand="0" w:evenVBand="0" w:oddHBand="0" w:evenHBand="0" w:firstRowFirstColumn="0" w:firstRowLastColumn="0" w:lastRowFirstColumn="0" w:lastRowLastColumn="0"/>
              <w:rPr>
                <w:rFonts w:ascii="Avenir Light" w:hAnsi="Avenir Light"/>
                <w:sz w:val="20"/>
                <w:szCs w:val="20"/>
              </w:rPr>
            </w:pPr>
            <w:ins w:id="9" w:author="Kumar, Avinash SBOBNG-PTIA/ZE" w:date="2022-01-25T15:21:00Z">
              <w:del w:id="10" w:author="de Groot, Anne SITI-PTIY/CAB" w:date="2022-01-25T12:32:00Z">
                <w:r w:rsidDel="004969A9">
                  <w:rPr>
                    <w:rFonts w:ascii="Avenir Light" w:hAnsi="Avenir Light"/>
                    <w:sz w:val="20"/>
                    <w:szCs w:val="20"/>
                  </w:rPr>
                  <w:delText>?</w:delText>
                </w:r>
              </w:del>
            </w:ins>
            <w:ins w:id="11" w:author="de Groot, Anne SITI-PTIY/CAB" w:date="2022-01-25T15:58:00Z">
              <w:r w:rsidR="00EA6F59">
                <w:rPr>
                  <w:rFonts w:ascii="Avenir Light" w:hAnsi="Avenir Light"/>
                  <w:sz w:val="20"/>
                  <w:szCs w:val="20"/>
                </w:rPr>
                <w:t>J</w:t>
              </w:r>
            </w:ins>
            <w:ins w:id="12" w:author="de Groot, Anne SITI-PTIY/CAB" w:date="2022-01-25T12:32:00Z">
              <w:r w:rsidR="004969A9">
                <w:rPr>
                  <w:rFonts w:ascii="Avenir Light" w:hAnsi="Avenir Light"/>
                  <w:sz w:val="20"/>
                  <w:szCs w:val="20"/>
                </w:rPr>
                <w:t>enneke Verhoef</w:t>
              </w:r>
            </w:ins>
            <w:ins w:id="13" w:author="Hansen, Lonnie D SITI-PTIZ/N" w:date="2021-12-10T14:59:00Z">
              <w:del w:id="14" w:author="Kumar, Avinash SBOBNG-PTIA/ZE" w:date="2022-01-24T19:47:00Z">
                <w:r w:rsidR="0C34AFDD" w:rsidRPr="6C2567A5" w:rsidDel="00836B73">
                  <w:rPr>
                    <w:rFonts w:ascii="Avenir Light" w:hAnsi="Avenir Light"/>
                    <w:sz w:val="20"/>
                    <w:szCs w:val="20"/>
                  </w:rPr>
                  <w:delText>Chirag Amin</w:delText>
                </w:r>
              </w:del>
            </w:ins>
          </w:p>
        </w:tc>
      </w:tr>
      <w:tr w:rsidR="00005658" w14:paraId="1D171CCB"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23E4B98F" w14:textId="1BB567B1" w:rsidR="00005658" w:rsidRPr="0062317B" w:rsidRDefault="00005658" w:rsidP="004820CB">
            <w:pPr>
              <w:pStyle w:val="NormalWeb"/>
              <w:spacing w:before="0" w:beforeAutospacing="0" w:after="0" w:afterAutospacing="0"/>
              <w:jc w:val="both"/>
              <w:rPr>
                <w:rFonts w:ascii="Avenir Light" w:hAnsi="Avenir Light" w:cs="Calibri"/>
                <w:sz w:val="20"/>
                <w:szCs w:val="20"/>
              </w:rPr>
            </w:pPr>
            <w:r>
              <w:rPr>
                <w:rFonts w:ascii="Avenir Light" w:hAnsi="Avenir Light" w:cs="Calibri"/>
                <w:sz w:val="20"/>
                <w:szCs w:val="20"/>
              </w:rPr>
              <w:t>ITM</w:t>
            </w:r>
          </w:p>
        </w:tc>
        <w:tc>
          <w:tcPr>
            <w:tcW w:w="6817" w:type="dxa"/>
          </w:tcPr>
          <w:p w14:paraId="18AF6DE1" w14:textId="4C96EBEC" w:rsidR="00005658" w:rsidRPr="0062317B" w:rsidRDefault="00EA6F59" w:rsidP="004820C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15" w:author="de Groot, Anne SITI-PTIY/CAB" w:date="2022-01-25T15:58:00Z">
              <w:r>
                <w:rPr>
                  <w:rFonts w:ascii="Avenir Light" w:hAnsi="Avenir Light"/>
                  <w:sz w:val="20"/>
                  <w:szCs w:val="20"/>
                </w:rPr>
                <w:t>Laura Duffey</w:t>
              </w:r>
            </w:ins>
            <w:ins w:id="16" w:author="Kumar, Avinash SBOBNG-PTIA/ZE" w:date="2022-01-25T15:21:00Z">
              <w:del w:id="17" w:author="de Groot, Anne SITI-PTIY/CAB" w:date="2022-01-25T15:58:00Z">
                <w:r w:rsidR="001E72D9" w:rsidDel="00EA6F59">
                  <w:rPr>
                    <w:rFonts w:ascii="Avenir Light" w:hAnsi="Avenir Light"/>
                    <w:sz w:val="20"/>
                    <w:szCs w:val="20"/>
                  </w:rPr>
                  <w:delText>?</w:delText>
                </w:r>
              </w:del>
            </w:ins>
          </w:p>
        </w:tc>
      </w:tr>
      <w:tr w:rsidR="004820CB" w14:paraId="209D5400"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03D3FC23" w14:textId="77777777" w:rsidR="004820CB" w:rsidRPr="0062317B" w:rsidRDefault="004820CB" w:rsidP="004820CB">
            <w:pPr>
              <w:pStyle w:val="NormalWeb"/>
              <w:spacing w:before="0" w:beforeAutospacing="0" w:after="0" w:afterAutospacing="0"/>
              <w:jc w:val="both"/>
              <w:rPr>
                <w:rFonts w:ascii="Avenir Light" w:hAnsi="Avenir Light" w:cs="Calibri"/>
                <w:sz w:val="20"/>
                <w:szCs w:val="20"/>
              </w:rPr>
            </w:pPr>
            <w:r w:rsidRPr="0062317B">
              <w:rPr>
                <w:rFonts w:ascii="Avenir Light" w:hAnsi="Avenir Light" w:cs="Calibri"/>
                <w:sz w:val="20"/>
                <w:szCs w:val="20"/>
              </w:rPr>
              <w:t xml:space="preserve">Product Owner </w:t>
            </w:r>
          </w:p>
        </w:tc>
        <w:tc>
          <w:tcPr>
            <w:tcW w:w="6817" w:type="dxa"/>
          </w:tcPr>
          <w:p w14:paraId="767C7B91" w14:textId="70D86634" w:rsidR="004820CB" w:rsidRPr="0062317B" w:rsidRDefault="00836B73" w:rsidP="6C2567A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18" w:author="Kumar, Avinash SBOBNG-PTIA/ZE" w:date="2022-01-24T19:47:00Z">
              <w:r w:rsidRPr="00836B73">
                <w:rPr>
                  <w:rFonts w:ascii="Avenir Light" w:hAnsi="Avenir Light" w:cs="Calibri"/>
                  <w:sz w:val="20"/>
                  <w:szCs w:val="20"/>
                </w:rPr>
                <w:t xml:space="preserve">Sun, Yin </w:t>
              </w:r>
              <w:r>
                <w:rPr>
                  <w:rFonts w:ascii="Avenir Light" w:hAnsi="Avenir Light" w:cs="Calibri"/>
                  <w:sz w:val="20"/>
                  <w:szCs w:val="20"/>
                </w:rPr>
                <w:t>(</w:t>
              </w:r>
              <w:r w:rsidRPr="00836B73">
                <w:rPr>
                  <w:rFonts w:ascii="Avenir Light" w:hAnsi="Avenir Light" w:cs="Calibri"/>
                  <w:sz w:val="20"/>
                  <w:szCs w:val="20"/>
                </w:rPr>
                <w:t>Yin.Sun@shell.com</w:t>
              </w:r>
              <w:r>
                <w:rPr>
                  <w:rFonts w:ascii="Avenir Light" w:hAnsi="Avenir Light" w:cs="Calibri"/>
                  <w:sz w:val="20"/>
                  <w:szCs w:val="20"/>
                </w:rPr>
                <w:t>)</w:t>
              </w:r>
            </w:ins>
            <w:ins w:id="19" w:author="Hansen, Lonnie D SITI-PTIZ/N" w:date="2021-12-10T14:59:00Z">
              <w:del w:id="20" w:author="Kumar, Avinash SBOBNG-PTIA/ZE" w:date="2022-01-18T13:26:00Z">
                <w:r w:rsidR="68FAD611" w:rsidRPr="6C2567A5" w:rsidDel="001269F3">
                  <w:rPr>
                    <w:rFonts w:ascii="Avenir Light" w:hAnsi="Avenir Light" w:cs="Calibri"/>
                    <w:sz w:val="20"/>
                    <w:szCs w:val="20"/>
                  </w:rPr>
                  <w:delText>Chirag Amin</w:delText>
                </w:r>
              </w:del>
            </w:ins>
          </w:p>
        </w:tc>
      </w:tr>
      <w:tr w:rsidR="00601A8F" w14:paraId="3D8F0E66"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439BF3F0" w14:textId="58064A43" w:rsidR="00601A8F" w:rsidRPr="0062317B" w:rsidRDefault="00601A8F" w:rsidP="004820CB">
            <w:pPr>
              <w:pStyle w:val="NormalWeb"/>
              <w:spacing w:before="0" w:beforeAutospacing="0" w:after="0" w:afterAutospacing="0"/>
              <w:jc w:val="both"/>
              <w:rPr>
                <w:rFonts w:ascii="Avenir Light" w:hAnsi="Avenir Light" w:cs="Calibri"/>
                <w:sz w:val="20"/>
                <w:szCs w:val="20"/>
              </w:rPr>
            </w:pPr>
            <w:r>
              <w:rPr>
                <w:rFonts w:ascii="Avenir Light" w:hAnsi="Avenir Light" w:cs="Calibri"/>
                <w:sz w:val="20"/>
                <w:szCs w:val="20"/>
              </w:rPr>
              <w:t>Project Manager</w:t>
            </w:r>
          </w:p>
        </w:tc>
        <w:tc>
          <w:tcPr>
            <w:tcW w:w="6817" w:type="dxa"/>
          </w:tcPr>
          <w:p w14:paraId="50EA0A04" w14:textId="1DDD314F" w:rsidR="00601A8F" w:rsidRPr="0062317B" w:rsidRDefault="00EA6F59" w:rsidP="6C2567A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21" w:author="de Groot, Anne SITI-PTIY/CAB" w:date="2022-01-25T15:58:00Z">
              <w:r w:rsidRPr="00EA6F59">
                <w:rPr>
                  <w:rFonts w:ascii="Avenir Light" w:hAnsi="Avenir Light" w:cs="Calibri"/>
                  <w:sz w:val="20"/>
                  <w:szCs w:val="20"/>
                </w:rPr>
                <w:t>Daryani, Pankaj K SITI-PTIY/CAB &lt;P.Daryani@shell.com&gt;</w:t>
              </w:r>
            </w:ins>
            <w:ins w:id="22" w:author="Kumar, Avinash SBOBNG-PTIA/ZE" w:date="2022-01-18T13:26:00Z">
              <w:del w:id="23" w:author="de Groot, Anne SITI-PTIY/CAB" w:date="2022-01-25T15:58:00Z">
                <w:r w:rsidR="001269F3" w:rsidRPr="001269F3" w:rsidDel="00EA6F59">
                  <w:rPr>
                    <w:rFonts w:ascii="Avenir Light" w:hAnsi="Avenir Light" w:cs="Calibri"/>
                    <w:sz w:val="20"/>
                    <w:szCs w:val="20"/>
                  </w:rPr>
                  <w:delText xml:space="preserve">Anne </w:delText>
                </w:r>
              </w:del>
            </w:ins>
            <w:ins w:id="24" w:author="Kumar, Avinash SBOBNG-PTIA/ZE" w:date="2022-01-24T19:48:00Z">
              <w:del w:id="25" w:author="de Groot, Anne SITI-PTIY/CAB" w:date="2022-01-25T15:58:00Z">
                <w:r w:rsidR="00836B73" w:rsidRPr="001269F3" w:rsidDel="00EA6F59">
                  <w:rPr>
                    <w:rFonts w:ascii="Avenir Light" w:hAnsi="Avenir Light" w:cs="Calibri"/>
                    <w:sz w:val="20"/>
                    <w:szCs w:val="20"/>
                  </w:rPr>
                  <w:delText>de Groot</w:delText>
                </w:r>
                <w:r w:rsidR="00836B73" w:rsidDel="00EA6F59">
                  <w:rPr>
                    <w:rFonts w:ascii="Avenir Light" w:hAnsi="Avenir Light" w:cs="Calibri"/>
                    <w:sz w:val="20"/>
                    <w:szCs w:val="20"/>
                  </w:rPr>
                  <w:delText xml:space="preserve"> (</w:delText>
                </w:r>
              </w:del>
            </w:ins>
            <w:ins w:id="26" w:author="Kumar, Avinash SBOBNG-PTIA/ZE" w:date="2022-01-18T13:26:00Z">
              <w:del w:id="27" w:author="de Groot, Anne SITI-PTIY/CAB" w:date="2022-01-25T15:58:00Z">
                <w:r w:rsidR="001269F3" w:rsidRPr="001269F3" w:rsidDel="00EA6F59">
                  <w:rPr>
                    <w:rFonts w:ascii="Avenir Light" w:hAnsi="Avenir Light" w:cs="Calibri"/>
                    <w:sz w:val="20"/>
                    <w:szCs w:val="20"/>
                  </w:rPr>
                  <w:delText>Anne.deGroot@shell.com</w:delText>
                </w:r>
              </w:del>
            </w:ins>
            <w:ins w:id="28" w:author="Hansen, Lonnie D SITI-PTIZ/N" w:date="2021-12-10T14:59:00Z">
              <w:del w:id="29" w:author="de Groot, Anne SITI-PTIY/CAB" w:date="2022-01-25T15:58:00Z">
                <w:r w:rsidR="1B9F06CD" w:rsidRPr="6C2567A5" w:rsidDel="00EA6F59">
                  <w:rPr>
                    <w:rFonts w:ascii="Avenir Light" w:hAnsi="Avenir Light" w:cs="Calibri"/>
                    <w:sz w:val="20"/>
                    <w:szCs w:val="20"/>
                  </w:rPr>
                  <w:delText>Jordan Springer</w:delText>
                </w:r>
              </w:del>
            </w:ins>
            <w:ins w:id="30" w:author="Kumar, Avinash SBOBNG-PTIA/ZE" w:date="2022-01-24T19:48:00Z">
              <w:del w:id="31" w:author="de Groot, Anne SITI-PTIY/CAB" w:date="2022-01-25T15:58:00Z">
                <w:r w:rsidR="00836B73" w:rsidDel="00EA6F59">
                  <w:rPr>
                    <w:rFonts w:ascii="Avenir Light" w:hAnsi="Avenir Light" w:cs="Calibri"/>
                    <w:sz w:val="20"/>
                    <w:szCs w:val="20"/>
                  </w:rPr>
                  <w:delText>)</w:delText>
                </w:r>
              </w:del>
            </w:ins>
          </w:p>
        </w:tc>
      </w:tr>
      <w:tr w:rsidR="004820CB" w14:paraId="6FA603AD"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4EAC543F" w14:textId="77777777" w:rsidR="004820CB" w:rsidRPr="0062317B" w:rsidRDefault="004820CB" w:rsidP="004820CB">
            <w:pPr>
              <w:pStyle w:val="NormalWeb"/>
              <w:spacing w:before="0" w:beforeAutospacing="0" w:after="0" w:afterAutospacing="0"/>
              <w:jc w:val="both"/>
              <w:rPr>
                <w:rFonts w:ascii="Avenir Light" w:hAnsi="Avenir Light" w:cs="Calibri"/>
                <w:sz w:val="20"/>
                <w:szCs w:val="20"/>
              </w:rPr>
            </w:pPr>
            <w:r w:rsidRPr="0062317B">
              <w:rPr>
                <w:rFonts w:ascii="Avenir Light" w:hAnsi="Avenir Light" w:cs="Calibri"/>
                <w:sz w:val="20"/>
                <w:szCs w:val="20"/>
              </w:rPr>
              <w:t>Technical Lead</w:t>
            </w:r>
          </w:p>
        </w:tc>
        <w:tc>
          <w:tcPr>
            <w:tcW w:w="6817" w:type="dxa"/>
          </w:tcPr>
          <w:p w14:paraId="4428E355" w14:textId="705DA207" w:rsidR="004820CB" w:rsidRPr="0062317B" w:rsidRDefault="00EA6F59" w:rsidP="6C2567A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32" w:author="de Groot, Anne SITI-PTIY/CAB" w:date="2022-01-25T15:59:00Z">
              <w:r>
                <w:rPr>
                  <w:rFonts w:ascii="Avenir Light" w:hAnsi="Avenir Light"/>
                  <w:sz w:val="20"/>
                  <w:szCs w:val="20"/>
                </w:rPr>
                <w:t xml:space="preserve">TBD - assume someone from </w:t>
              </w:r>
              <w:proofErr w:type="spellStart"/>
              <w:r>
                <w:rPr>
                  <w:rFonts w:ascii="Avenir Light" w:hAnsi="Avenir Light"/>
                  <w:sz w:val="20"/>
                  <w:szCs w:val="20"/>
                </w:rPr>
                <w:t>Bedros</w:t>
              </w:r>
              <w:proofErr w:type="spellEnd"/>
              <w:r>
                <w:rPr>
                  <w:rFonts w:ascii="Avenir Light" w:hAnsi="Avenir Light"/>
                  <w:sz w:val="20"/>
                  <w:szCs w:val="20"/>
                </w:rPr>
                <w:t xml:space="preserve">' team/ in combination with business rep. </w:t>
              </w:r>
            </w:ins>
            <w:ins w:id="33" w:author="Kumar, Avinash SBOBNG-PTIA/ZE" w:date="2022-01-25T15:21:00Z">
              <w:del w:id="34" w:author="de Groot, Anne SITI-PTIY/CAB" w:date="2022-01-25T15:59:00Z">
                <w:r w:rsidR="001E72D9" w:rsidDel="00EA6F59">
                  <w:rPr>
                    <w:rFonts w:ascii="Avenir Light" w:hAnsi="Avenir Light"/>
                    <w:sz w:val="20"/>
                    <w:szCs w:val="20"/>
                  </w:rPr>
                  <w:delText>?</w:delText>
                </w:r>
              </w:del>
            </w:ins>
            <w:ins w:id="35" w:author="Hansen, Lonnie D SITI-PTIZ/N" w:date="2021-12-10T14:59:00Z">
              <w:del w:id="36" w:author="Kumar, Avinash SBOBNG-PTIA/ZE" w:date="2022-01-18T13:26:00Z">
                <w:r w:rsidR="54ECC67F" w:rsidRPr="6C2567A5" w:rsidDel="001269F3">
                  <w:rPr>
                    <w:rFonts w:ascii="Avenir Light" w:hAnsi="Avenir Light" w:cs="Calibri"/>
                    <w:sz w:val="20"/>
                    <w:szCs w:val="20"/>
                  </w:rPr>
                  <w:delText>Lonnie Hansen</w:delText>
                </w:r>
              </w:del>
            </w:ins>
          </w:p>
        </w:tc>
      </w:tr>
      <w:tr w:rsidR="633A13E0" w14:paraId="2474DB20" w14:textId="77777777" w:rsidTr="6C2567A5">
        <w:trPr>
          <w:ins w:id="37" w:author="Grinev, Elena SITI-PTIA/ZE" w:date="2021-09-14T20:43:00Z"/>
        </w:trPr>
        <w:tc>
          <w:tcPr>
            <w:cnfStyle w:val="001000000000" w:firstRow="0" w:lastRow="0" w:firstColumn="1" w:lastColumn="0" w:oddVBand="0" w:evenVBand="0" w:oddHBand="0" w:evenHBand="0" w:firstRowFirstColumn="0" w:firstRowLastColumn="0" w:lastRowFirstColumn="0" w:lastRowLastColumn="0"/>
            <w:tcW w:w="2405" w:type="dxa"/>
          </w:tcPr>
          <w:p w14:paraId="4D519C8F" w14:textId="77028F50" w:rsidR="4E50EC90" w:rsidRDefault="4E50EC90">
            <w:pPr>
              <w:pStyle w:val="NormalWeb"/>
              <w:jc w:val="both"/>
              <w:rPr>
                <w:rFonts w:ascii="Avenir Light" w:hAnsi="Avenir Light" w:cs="Calibri"/>
                <w:sz w:val="20"/>
                <w:szCs w:val="20"/>
              </w:rPr>
              <w:pPrChange w:id="38" w:author="Unknown" w:date="2021-09-14T20:43:00Z">
                <w:pPr/>
              </w:pPrChange>
            </w:pPr>
            <w:ins w:id="39" w:author="Grinev, Elena SITI-PTIA/ZE" w:date="2021-09-14T20:43:00Z">
              <w:r w:rsidRPr="633A13E0">
                <w:rPr>
                  <w:rFonts w:ascii="Avenir Light" w:hAnsi="Avenir Light" w:cs="Calibri"/>
                  <w:sz w:val="20"/>
                  <w:szCs w:val="20"/>
                </w:rPr>
                <w:t>Segment Architect</w:t>
              </w:r>
            </w:ins>
          </w:p>
        </w:tc>
        <w:tc>
          <w:tcPr>
            <w:tcW w:w="6817" w:type="dxa"/>
          </w:tcPr>
          <w:p w14:paraId="3F9FFBE6" w14:textId="377EED99" w:rsidR="633A13E0" w:rsidRDefault="001269F3">
            <w:pPr>
              <w:pStyle w:val="NormalWeb"/>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Change w:id="40" w:author="Unknown" w:date="2021-09-14T20:43:00Z">
                <w:pPr>
                  <w:cnfStyle w:val="000000000000" w:firstRow="0" w:lastRow="0" w:firstColumn="0" w:lastColumn="0" w:oddVBand="0" w:evenVBand="0" w:oddHBand="0" w:evenHBand="0" w:firstRowFirstColumn="0" w:firstRowLastColumn="0" w:lastRowFirstColumn="0" w:lastRowLastColumn="0"/>
                </w:pPr>
              </w:pPrChange>
            </w:pPr>
            <w:ins w:id="41" w:author="Kumar, Avinash SBOBNG-PTIA/ZE" w:date="2022-01-18T13:26:00Z">
              <w:r w:rsidRPr="001269F3">
                <w:rPr>
                  <w:rFonts w:ascii="Avenir Light" w:hAnsi="Avenir Light" w:cs="Calibri"/>
                  <w:sz w:val="20"/>
                  <w:szCs w:val="20"/>
                </w:rPr>
                <w:t xml:space="preserve">Zachariah, Jason </w:t>
              </w:r>
            </w:ins>
            <w:ins w:id="42" w:author="Kumar, Avinash SBOBNG-PTIA/ZE" w:date="2022-01-24T19:49:00Z">
              <w:r w:rsidR="00836B73">
                <w:rPr>
                  <w:rFonts w:ascii="Avenir Light" w:hAnsi="Avenir Light" w:cs="Calibri"/>
                  <w:sz w:val="20"/>
                  <w:szCs w:val="20"/>
                </w:rPr>
                <w:t>(</w:t>
              </w:r>
            </w:ins>
            <w:ins w:id="43" w:author="Kumar, Avinash SBOBNG-PTIA/ZE" w:date="2022-01-18T13:26:00Z">
              <w:r w:rsidRPr="001269F3">
                <w:rPr>
                  <w:rFonts w:ascii="Avenir Light" w:hAnsi="Avenir Light" w:cs="Calibri"/>
                  <w:sz w:val="20"/>
                  <w:szCs w:val="20"/>
                </w:rPr>
                <w:t>Jason.J.Zachariah@shell.com</w:t>
              </w:r>
            </w:ins>
            <w:ins w:id="44" w:author="Kumar, Avinash SBOBNG-PTIA/ZE" w:date="2022-01-24T19:49:00Z">
              <w:r w:rsidR="00836B73">
                <w:rPr>
                  <w:rFonts w:ascii="Avenir Light" w:hAnsi="Avenir Light" w:cs="Calibri"/>
                  <w:sz w:val="20"/>
                  <w:szCs w:val="20"/>
                </w:rPr>
                <w:t>)</w:t>
              </w:r>
            </w:ins>
          </w:p>
        </w:tc>
      </w:tr>
      <w:tr w:rsidR="004820CB" w14:paraId="73D94505"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4EE7EED8" w14:textId="77777777" w:rsidR="004820CB" w:rsidRPr="0062317B" w:rsidRDefault="004820CB" w:rsidP="004820CB">
            <w:pPr>
              <w:pStyle w:val="NormalWeb"/>
              <w:spacing w:before="0" w:beforeAutospacing="0" w:after="0" w:afterAutospacing="0"/>
              <w:jc w:val="both"/>
              <w:rPr>
                <w:rFonts w:ascii="Avenir Light" w:hAnsi="Avenir Light" w:cs="Calibri"/>
                <w:sz w:val="20"/>
                <w:szCs w:val="20"/>
              </w:rPr>
            </w:pPr>
            <w:r w:rsidRPr="0062317B">
              <w:rPr>
                <w:rFonts w:ascii="Avenir Light" w:hAnsi="Avenir Light" w:cs="Calibri"/>
                <w:sz w:val="20"/>
                <w:szCs w:val="20"/>
              </w:rPr>
              <w:t>Solution Architect</w:t>
            </w:r>
          </w:p>
        </w:tc>
        <w:tc>
          <w:tcPr>
            <w:tcW w:w="6817" w:type="dxa"/>
          </w:tcPr>
          <w:p w14:paraId="32C2BCFF" w14:textId="22C0B2B0" w:rsidR="004820CB" w:rsidRPr="0062317B" w:rsidRDefault="001269F3" w:rsidP="004820C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45" w:author="Kumar, Avinash SBOBNG-PTIA/ZE" w:date="2022-01-18T13:26:00Z">
              <w:r>
                <w:rPr>
                  <w:rFonts w:ascii="Avenir Light" w:hAnsi="Avenir Light" w:cs="Calibri"/>
                  <w:sz w:val="20"/>
                  <w:szCs w:val="20"/>
                </w:rPr>
                <w:t>Avinash.K</w:t>
              </w:r>
            </w:ins>
            <w:ins w:id="46" w:author="Kumar, Avinash SBOBNG-PTIA/ZE" w:date="2022-01-18T13:27:00Z">
              <w:r>
                <w:rPr>
                  <w:rFonts w:ascii="Avenir Light" w:hAnsi="Avenir Light" w:cs="Calibri"/>
                  <w:sz w:val="20"/>
                  <w:szCs w:val="20"/>
                </w:rPr>
                <w:t>u</w:t>
              </w:r>
            </w:ins>
            <w:ins w:id="47" w:author="Kumar, Avinash SBOBNG-PTIA/ZE" w:date="2022-01-18T13:26:00Z">
              <w:r>
                <w:rPr>
                  <w:rFonts w:ascii="Avenir Light" w:hAnsi="Avenir Light" w:cs="Calibri"/>
                  <w:sz w:val="20"/>
                  <w:szCs w:val="20"/>
                </w:rPr>
                <w:t>mar4@shell.com</w:t>
              </w:r>
            </w:ins>
          </w:p>
        </w:tc>
      </w:tr>
      <w:tr w:rsidR="00005658" w14:paraId="6B849D20"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6532032A" w14:textId="641776FF" w:rsidR="00005658" w:rsidRPr="0062317B" w:rsidRDefault="00005658" w:rsidP="633A13E0">
            <w:pPr>
              <w:pStyle w:val="NormalWeb"/>
              <w:spacing w:before="0" w:beforeAutospacing="0" w:after="0" w:afterAutospacing="0"/>
              <w:jc w:val="both"/>
              <w:rPr>
                <w:rFonts w:ascii="Avenir Light" w:hAnsi="Avenir Light" w:cs="Calibri"/>
                <w:sz w:val="20"/>
                <w:szCs w:val="20"/>
              </w:rPr>
            </w:pPr>
            <w:r w:rsidRPr="633A13E0">
              <w:rPr>
                <w:rFonts w:ascii="Avenir Light" w:hAnsi="Avenir Light" w:cs="Calibri"/>
                <w:sz w:val="20"/>
                <w:szCs w:val="20"/>
              </w:rPr>
              <w:t>Risk</w:t>
            </w:r>
            <w:ins w:id="48" w:author="Grinev, Elena SITI-PTIA/ZE" w:date="2021-09-14T20:42:00Z">
              <w:r w:rsidR="3F5FF567" w:rsidRPr="633A13E0">
                <w:rPr>
                  <w:rFonts w:ascii="Avenir Light" w:hAnsi="Avenir Light" w:cs="Calibri"/>
                  <w:sz w:val="20"/>
                  <w:szCs w:val="20"/>
                </w:rPr>
                <w:t xml:space="preserve"> </w:t>
              </w:r>
            </w:ins>
            <w:del w:id="49" w:author="Grinev, Elena SITI-PTIA/ZE" w:date="2021-09-14T20:42:00Z">
              <w:r w:rsidRPr="633A13E0" w:rsidDel="00005658">
                <w:rPr>
                  <w:rFonts w:ascii="Avenir Light" w:hAnsi="Avenir Light" w:cs="Calibri"/>
                  <w:sz w:val="20"/>
                  <w:szCs w:val="20"/>
                </w:rPr>
                <w:delText xml:space="preserve"> </w:delText>
              </w:r>
            </w:del>
            <w:r w:rsidRPr="633A13E0">
              <w:rPr>
                <w:rFonts w:ascii="Avenir Light" w:hAnsi="Avenir Light" w:cs="Calibri"/>
                <w:sz w:val="20"/>
                <w:szCs w:val="20"/>
              </w:rPr>
              <w:t>Management Lead</w:t>
            </w:r>
          </w:p>
        </w:tc>
        <w:tc>
          <w:tcPr>
            <w:tcW w:w="6817" w:type="dxa"/>
          </w:tcPr>
          <w:p w14:paraId="4AB060F6" w14:textId="1B6DE944" w:rsidR="00005658" w:rsidRPr="0062317B" w:rsidRDefault="001269F3" w:rsidP="004820C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proofErr w:type="spellStart"/>
            <w:ins w:id="50" w:author="Kumar, Avinash SBOBNG-PTIA/ZE" w:date="2022-01-18T13:27:00Z">
              <w:r w:rsidRPr="008F6FD7">
                <w:rPr>
                  <w:rFonts w:ascii="Avenir Light" w:hAnsi="Avenir Light" w:cs="Calibri"/>
                  <w:sz w:val="20"/>
                  <w:szCs w:val="20"/>
                  <w:rPrChange w:id="51" w:author="Kumar, Avinash SBOBNG-PTIA/ZE" w:date="2022-01-18T13:27:00Z">
                    <w:rPr>
                      <w:rFonts w:ascii="Calibri" w:hAnsi="Calibri" w:cs="Calibri"/>
                      <w:sz w:val="22"/>
                      <w:szCs w:val="22"/>
                    </w:rPr>
                  </w:rPrChange>
                </w:rPr>
                <w:t>Kakkerla</w:t>
              </w:r>
              <w:proofErr w:type="spellEnd"/>
              <w:r w:rsidRPr="008F6FD7">
                <w:rPr>
                  <w:rFonts w:ascii="Avenir Light" w:hAnsi="Avenir Light" w:cs="Calibri"/>
                  <w:sz w:val="20"/>
                  <w:szCs w:val="20"/>
                  <w:rPrChange w:id="52" w:author="Kumar, Avinash SBOBNG-PTIA/ZE" w:date="2022-01-18T13:27:00Z">
                    <w:rPr>
                      <w:rFonts w:ascii="Calibri" w:hAnsi="Calibri" w:cs="Calibri"/>
                      <w:sz w:val="22"/>
                      <w:szCs w:val="22"/>
                    </w:rPr>
                  </w:rPrChange>
                </w:rPr>
                <w:t xml:space="preserve">, Naresh </w:t>
              </w:r>
              <w:r w:rsidRPr="008F6FD7">
                <w:rPr>
                  <w:rFonts w:ascii="Calibri" w:hAnsi="Calibri" w:cs="Calibri"/>
                  <w:sz w:val="20"/>
                  <w:szCs w:val="20"/>
                  <w:rPrChange w:id="53" w:author="Kumar, Avinash SBOBNG-PTIA/ZE" w:date="2022-01-18T13:27:00Z">
                    <w:rPr>
                      <w:rFonts w:ascii="Calibri" w:hAnsi="Calibri" w:cs="Calibri"/>
                      <w:sz w:val="22"/>
                      <w:szCs w:val="22"/>
                    </w:rPr>
                  </w:rPrChange>
                </w:rPr>
                <w:fldChar w:fldCharType="begin"/>
              </w:r>
              <w:r w:rsidRPr="008F6FD7">
                <w:rPr>
                  <w:rFonts w:ascii="Calibri" w:hAnsi="Calibri" w:cs="Calibri"/>
                  <w:sz w:val="20"/>
                  <w:szCs w:val="20"/>
                  <w:rPrChange w:id="54" w:author="Kumar, Avinash SBOBNG-PTIA/ZE" w:date="2022-01-18T13:27:00Z">
                    <w:rPr>
                      <w:rFonts w:ascii="Calibri" w:hAnsi="Calibri" w:cs="Calibri"/>
                      <w:sz w:val="22"/>
                      <w:szCs w:val="22"/>
                    </w:rPr>
                  </w:rPrChange>
                </w:rPr>
                <w:instrText xml:space="preserve"> HYPERLINK "mailto:Naresh.Kakkerla@shell.com" </w:instrText>
              </w:r>
              <w:r w:rsidRPr="008F6FD7">
                <w:rPr>
                  <w:rFonts w:ascii="Calibri" w:hAnsi="Calibri" w:cs="Calibri"/>
                  <w:sz w:val="20"/>
                  <w:szCs w:val="20"/>
                  <w:rPrChange w:id="55" w:author="Kumar, Avinash SBOBNG-PTIA/ZE" w:date="2022-01-18T13:27:00Z">
                    <w:rPr>
                      <w:rFonts w:ascii="Calibri" w:hAnsi="Calibri" w:cs="Calibri"/>
                      <w:sz w:val="22"/>
                      <w:szCs w:val="22"/>
                    </w:rPr>
                  </w:rPrChange>
                </w:rPr>
                <w:fldChar w:fldCharType="separate"/>
              </w:r>
              <w:r w:rsidRPr="008F6FD7">
                <w:rPr>
                  <w:rStyle w:val="Hyperlink"/>
                  <w:rFonts w:ascii="Segoe UI" w:hAnsi="Segoe UI" w:cs="Segoe UI"/>
                  <w:sz w:val="20"/>
                  <w:szCs w:val="20"/>
                  <w:shd w:val="clear" w:color="auto" w:fill="FFFFFF"/>
                  <w:rPrChange w:id="56" w:author="Kumar, Avinash SBOBNG-PTIA/ZE" w:date="2022-01-18T13:27:00Z">
                    <w:rPr>
                      <w:rStyle w:val="Hyperlink"/>
                      <w:rFonts w:ascii="Segoe UI" w:hAnsi="Segoe UI" w:cs="Segoe UI"/>
                      <w:sz w:val="22"/>
                      <w:szCs w:val="22"/>
                      <w:shd w:val="clear" w:color="auto" w:fill="FFFFFF"/>
                    </w:rPr>
                  </w:rPrChange>
                </w:rPr>
                <w:t>Naresh.Kakkerla@shell.com</w:t>
              </w:r>
              <w:r w:rsidRPr="008F6FD7">
                <w:rPr>
                  <w:rFonts w:ascii="Calibri" w:hAnsi="Calibri" w:cs="Calibri"/>
                  <w:sz w:val="20"/>
                  <w:szCs w:val="20"/>
                  <w:rPrChange w:id="57" w:author="Kumar, Avinash SBOBNG-PTIA/ZE" w:date="2022-01-18T13:27:00Z">
                    <w:rPr>
                      <w:rFonts w:ascii="Calibri" w:hAnsi="Calibri" w:cs="Calibri"/>
                      <w:sz w:val="22"/>
                      <w:szCs w:val="22"/>
                    </w:rPr>
                  </w:rPrChange>
                </w:rPr>
                <w:fldChar w:fldCharType="end"/>
              </w:r>
            </w:ins>
          </w:p>
        </w:tc>
      </w:tr>
      <w:tr w:rsidR="004820CB" w14:paraId="51EE2A76" w14:textId="77777777" w:rsidTr="6C2567A5">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tcPr>
          <w:p w14:paraId="7139CE78" w14:textId="77777777" w:rsidR="004820CB" w:rsidRPr="0062317B" w:rsidRDefault="004820CB" w:rsidP="004820CB">
            <w:pPr>
              <w:pStyle w:val="NormalWeb"/>
              <w:spacing w:before="0" w:beforeAutospacing="0" w:after="0" w:afterAutospacing="0"/>
              <w:jc w:val="both"/>
              <w:rPr>
                <w:rFonts w:ascii="Avenir Light" w:hAnsi="Avenir Light" w:cs="Calibri"/>
                <w:sz w:val="20"/>
                <w:szCs w:val="20"/>
              </w:rPr>
            </w:pPr>
          </w:p>
        </w:tc>
        <w:tc>
          <w:tcPr>
            <w:tcW w:w="6817" w:type="dxa"/>
            <w:shd w:val="clear" w:color="auto" w:fill="F2F2F2" w:themeFill="background1" w:themeFillShade="F2"/>
          </w:tcPr>
          <w:p w14:paraId="51B2C2F6" w14:textId="77777777" w:rsidR="004820CB" w:rsidRPr="0062317B" w:rsidRDefault="004820CB" w:rsidP="004820C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p>
        </w:tc>
      </w:tr>
      <w:tr w:rsidR="004820CB" w14:paraId="68206762"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38DFDB91" w14:textId="77777777" w:rsidR="004820CB" w:rsidRPr="0062317B" w:rsidRDefault="004820CB" w:rsidP="6EFA6817">
            <w:pPr>
              <w:pStyle w:val="NormalWeb"/>
              <w:spacing w:before="0" w:beforeAutospacing="0" w:after="0" w:afterAutospacing="0"/>
              <w:jc w:val="both"/>
              <w:rPr>
                <w:rFonts w:ascii="Avenir Light" w:hAnsi="Avenir Light" w:cs="Calibri"/>
                <w:sz w:val="20"/>
                <w:szCs w:val="20"/>
              </w:rPr>
            </w:pPr>
            <w:commentRangeStart w:id="58"/>
            <w:r w:rsidRPr="6EFA6817">
              <w:rPr>
                <w:rFonts w:ascii="Avenir Light" w:hAnsi="Avenir Light" w:cs="Calibri"/>
                <w:sz w:val="20"/>
                <w:szCs w:val="20"/>
              </w:rPr>
              <w:lastRenderedPageBreak/>
              <w:t>Application ID</w:t>
            </w:r>
            <w:commentRangeEnd w:id="58"/>
            <w:r w:rsidR="00ED209E">
              <w:rPr>
                <w:rStyle w:val="CommentReference"/>
                <w:b w:val="0"/>
                <w:bCs w:val="0"/>
              </w:rPr>
              <w:commentReference w:id="58"/>
            </w:r>
          </w:p>
        </w:tc>
        <w:tc>
          <w:tcPr>
            <w:tcW w:w="6817" w:type="dxa"/>
          </w:tcPr>
          <w:p w14:paraId="7EF71653" w14:textId="0FAB6B8B" w:rsidR="004820CB" w:rsidRPr="0062317B" w:rsidRDefault="008F6FD7" w:rsidP="004820C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62" w:author="Kumar, Avinash SBOBNG-PTIA/ZE" w:date="2022-01-18T13:27:00Z">
              <w:r>
                <w:rPr>
                  <w:rFonts w:ascii="Segoe UI" w:hAnsi="Segoe UI" w:cs="Segoe UI"/>
                  <w:color w:val="242424"/>
                  <w:sz w:val="21"/>
                  <w:szCs w:val="21"/>
                  <w:shd w:val="clear" w:color="auto" w:fill="FFFFFF"/>
                </w:rPr>
                <w:t>APM00603704</w:t>
              </w:r>
            </w:ins>
            <w:ins w:id="63" w:author="Kumar, Avinash SBOBNG-PTIA/ZE" w:date="2022-01-18T13:28:00Z">
              <w:r>
                <w:rPr>
                  <w:rFonts w:ascii="Segoe UI" w:hAnsi="Segoe UI" w:cs="Segoe UI"/>
                  <w:color w:val="242424"/>
                  <w:sz w:val="21"/>
                  <w:szCs w:val="21"/>
                  <w:shd w:val="clear" w:color="auto" w:fill="FFFFFF"/>
                </w:rPr>
                <w:t xml:space="preserve"> (</w:t>
              </w:r>
              <w:r w:rsidRPr="008F6FD7">
                <w:rPr>
                  <w:rFonts w:ascii="Segoe UI" w:hAnsi="Segoe UI" w:cs="Segoe UI"/>
                  <w:color w:val="242424"/>
                  <w:sz w:val="21"/>
                  <w:szCs w:val="21"/>
                  <w:shd w:val="clear" w:color="auto" w:fill="FFFFFF"/>
                </w:rPr>
                <w:t xml:space="preserve">UNAGI - Electrical System Concept Select </w:t>
              </w:r>
            </w:ins>
            <w:ins w:id="64" w:author="Kumar, Avinash SBOBNG-PTIA/ZE" w:date="2022-01-24T19:47:00Z">
              <w:r w:rsidR="009F7CC9" w:rsidRPr="008F6FD7">
                <w:rPr>
                  <w:rFonts w:ascii="Segoe UI" w:hAnsi="Segoe UI" w:cs="Segoe UI"/>
                  <w:color w:val="242424"/>
                  <w:sz w:val="21"/>
                  <w:szCs w:val="21"/>
                  <w:shd w:val="clear" w:color="auto" w:fill="FFFFFF"/>
                </w:rPr>
                <w:t>Verification</w:t>
              </w:r>
            </w:ins>
            <w:ins w:id="65" w:author="Kumar, Avinash SBOBNG-PTIA/ZE" w:date="2022-01-18T13:28:00Z">
              <w:r w:rsidRPr="008F6FD7">
                <w:rPr>
                  <w:rFonts w:ascii="Segoe UI" w:hAnsi="Segoe UI" w:cs="Segoe UI"/>
                  <w:color w:val="242424"/>
                  <w:sz w:val="21"/>
                  <w:szCs w:val="21"/>
                  <w:shd w:val="clear" w:color="auto" w:fill="FFFFFF"/>
                </w:rPr>
                <w:t xml:space="preserve"> Tool</w:t>
              </w:r>
              <w:r>
                <w:rPr>
                  <w:rFonts w:ascii="Segoe UI" w:hAnsi="Segoe UI" w:cs="Segoe UI"/>
                  <w:color w:val="242424"/>
                  <w:sz w:val="21"/>
                  <w:szCs w:val="21"/>
                  <w:shd w:val="clear" w:color="auto" w:fill="FFFFFF"/>
                </w:rPr>
                <w:t>)</w:t>
              </w:r>
            </w:ins>
          </w:p>
        </w:tc>
      </w:tr>
      <w:tr w:rsidR="001E72D9" w14:paraId="17DB2C4E"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3E2B16E8" w14:textId="6BF8C581" w:rsidR="001E72D9" w:rsidRPr="0062317B" w:rsidRDefault="001E72D9" w:rsidP="001E72D9">
            <w:pPr>
              <w:pStyle w:val="NormalWeb"/>
              <w:spacing w:before="0" w:beforeAutospacing="0" w:after="0" w:afterAutospacing="0"/>
              <w:jc w:val="both"/>
              <w:rPr>
                <w:rFonts w:ascii="Avenir Light" w:hAnsi="Avenir Light" w:cs="Calibri"/>
                <w:sz w:val="20"/>
                <w:szCs w:val="20"/>
              </w:rPr>
            </w:pPr>
            <w:r w:rsidRPr="28B78C20">
              <w:rPr>
                <w:rFonts w:ascii="Avenir Light" w:hAnsi="Avenir Light" w:cs="Calibri"/>
                <w:sz w:val="20"/>
                <w:szCs w:val="20"/>
              </w:rPr>
              <w:t>WBS Code</w:t>
            </w:r>
          </w:p>
        </w:tc>
        <w:tc>
          <w:tcPr>
            <w:tcW w:w="6817" w:type="dxa"/>
          </w:tcPr>
          <w:p w14:paraId="161AA93C" w14:textId="5CB7726D" w:rsidR="001E72D9" w:rsidRPr="0062317B" w:rsidRDefault="00EA6F59" w:rsidP="001E72D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66" w:author="de Groot, Anne SITI-PTIY/CAB" w:date="2022-01-25T16:00:00Z">
              <w:r>
                <w:rPr>
                  <w:rFonts w:ascii="Avenir Light" w:hAnsi="Avenir Light"/>
                  <w:sz w:val="20"/>
                  <w:szCs w:val="20"/>
                </w:rPr>
                <w:t xml:space="preserve">TBC - budget request will be discussed with Sponsor Feb </w:t>
              </w:r>
              <w:proofErr w:type="gramStart"/>
              <w:r>
                <w:rPr>
                  <w:rFonts w:ascii="Avenir Light" w:hAnsi="Avenir Light"/>
                  <w:sz w:val="20"/>
                  <w:szCs w:val="20"/>
                </w:rPr>
                <w:t>3</w:t>
              </w:r>
            </w:ins>
            <w:ins w:id="67" w:author="de Groot, Anne SITI-PTIY/CAB" w:date="2022-01-25T16:02:00Z">
              <w:r>
                <w:rPr>
                  <w:rFonts w:ascii="Avenir Light" w:hAnsi="Avenir Light"/>
                  <w:sz w:val="20"/>
                  <w:szCs w:val="20"/>
                </w:rPr>
                <w:t>,</w:t>
              </w:r>
              <w:proofErr w:type="gramEnd"/>
              <w:r>
                <w:rPr>
                  <w:rFonts w:ascii="Avenir Light" w:hAnsi="Avenir Light"/>
                  <w:sz w:val="20"/>
                  <w:szCs w:val="20"/>
                </w:rPr>
                <w:t xml:space="preserve"> finance process will take a couple of days to sort. </w:t>
              </w:r>
            </w:ins>
            <w:ins w:id="68" w:author="Kumar, Avinash SBOBNG-PTIA/ZE" w:date="2022-01-25T15:21:00Z">
              <w:del w:id="69" w:author="de Groot, Anne SITI-PTIY/CAB" w:date="2022-01-25T16:00:00Z">
                <w:r w:rsidR="001E72D9" w:rsidRPr="00F20172" w:rsidDel="00EA6F59">
                  <w:rPr>
                    <w:rFonts w:ascii="Avenir Light" w:hAnsi="Avenir Light"/>
                    <w:sz w:val="20"/>
                    <w:szCs w:val="20"/>
                  </w:rPr>
                  <w:delText>?</w:delText>
                </w:r>
              </w:del>
            </w:ins>
          </w:p>
        </w:tc>
      </w:tr>
      <w:tr w:rsidR="001E72D9" w14:paraId="15DB8AA8"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41766304" w14:textId="36AE39AF" w:rsidR="001E72D9" w:rsidRPr="1857AC0A" w:rsidRDefault="001E72D9" w:rsidP="001E72D9">
            <w:pPr>
              <w:pStyle w:val="NormalWeb"/>
              <w:spacing w:before="0" w:beforeAutospacing="0" w:after="0" w:afterAutospacing="0"/>
              <w:jc w:val="both"/>
              <w:rPr>
                <w:rFonts w:ascii="Avenir Light" w:hAnsi="Avenir Light" w:cs="Calibri"/>
                <w:sz w:val="20"/>
                <w:szCs w:val="20"/>
              </w:rPr>
            </w:pPr>
            <w:r>
              <w:rPr>
                <w:rFonts w:ascii="Avenir Light" w:hAnsi="Avenir Light" w:cs="Calibri"/>
                <w:sz w:val="20"/>
                <w:szCs w:val="20"/>
              </w:rPr>
              <w:t>Cost Center Code</w:t>
            </w:r>
          </w:p>
        </w:tc>
        <w:tc>
          <w:tcPr>
            <w:tcW w:w="6817" w:type="dxa"/>
          </w:tcPr>
          <w:p w14:paraId="75C15B61" w14:textId="6A623177" w:rsidR="001E72D9" w:rsidRPr="0062317B" w:rsidRDefault="00EA6F59" w:rsidP="001E72D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70" w:author="de Groot, Anne SITI-PTIY/CAB" w:date="2022-01-25T16:00:00Z">
              <w:r>
                <w:rPr>
                  <w:rFonts w:ascii="Avenir Light" w:hAnsi="Avenir Light"/>
                  <w:sz w:val="20"/>
                  <w:szCs w:val="20"/>
                </w:rPr>
                <w:t>TBC</w:t>
              </w:r>
            </w:ins>
            <w:ins w:id="71" w:author="de Groot, Anne SITI-PTIY/CAB" w:date="2022-01-25T16:01:00Z">
              <w:r>
                <w:rPr>
                  <w:rFonts w:ascii="Avenir Light" w:hAnsi="Avenir Light"/>
                  <w:sz w:val="20"/>
                  <w:szCs w:val="20"/>
                </w:rPr>
                <w:t xml:space="preserve"> - budget request will be discussed with Sponsor Feb </w:t>
              </w:r>
              <w:proofErr w:type="gramStart"/>
              <w:r>
                <w:rPr>
                  <w:rFonts w:ascii="Avenir Light" w:hAnsi="Avenir Light"/>
                  <w:sz w:val="20"/>
                  <w:szCs w:val="20"/>
                </w:rPr>
                <w:t>3</w:t>
              </w:r>
            </w:ins>
            <w:ins w:id="72" w:author="de Groot, Anne SITI-PTIY/CAB" w:date="2022-01-25T16:02:00Z">
              <w:r>
                <w:rPr>
                  <w:rFonts w:ascii="Avenir Light" w:hAnsi="Avenir Light"/>
                  <w:sz w:val="20"/>
                  <w:szCs w:val="20"/>
                </w:rPr>
                <w:t>,</w:t>
              </w:r>
              <w:proofErr w:type="gramEnd"/>
              <w:r>
                <w:rPr>
                  <w:rFonts w:ascii="Avenir Light" w:hAnsi="Avenir Light"/>
                  <w:sz w:val="20"/>
                  <w:szCs w:val="20"/>
                </w:rPr>
                <w:t xml:space="preserve"> finance process will take a couple of days to sort</w:t>
              </w:r>
            </w:ins>
            <w:ins w:id="73" w:author="Kumar, Avinash SBOBNG-PTIA/ZE" w:date="2022-01-25T15:21:00Z">
              <w:del w:id="74" w:author="de Groot, Anne SITI-PTIY/CAB" w:date="2022-01-25T16:00:00Z">
                <w:r w:rsidR="001E72D9" w:rsidRPr="00F20172" w:rsidDel="00EA6F59">
                  <w:rPr>
                    <w:rFonts w:ascii="Avenir Light" w:hAnsi="Avenir Light"/>
                    <w:sz w:val="20"/>
                    <w:szCs w:val="20"/>
                  </w:rPr>
                  <w:delText>?</w:delText>
                </w:r>
              </w:del>
            </w:ins>
          </w:p>
        </w:tc>
      </w:tr>
      <w:tr w:rsidR="001E72D9" w14:paraId="64317694"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4E3F6714" w14:textId="5BDADB3D" w:rsidR="001E72D9" w:rsidRPr="0062317B" w:rsidRDefault="001E72D9" w:rsidP="001E72D9">
            <w:pPr>
              <w:pStyle w:val="NormalWeb"/>
              <w:spacing w:before="0" w:beforeAutospacing="0" w:after="0" w:afterAutospacing="0"/>
              <w:jc w:val="both"/>
              <w:rPr>
                <w:rFonts w:ascii="Avenir Light" w:hAnsi="Avenir Light" w:cs="Calibri"/>
                <w:sz w:val="20"/>
                <w:szCs w:val="20"/>
              </w:rPr>
            </w:pPr>
            <w:r w:rsidRPr="1857AC0A">
              <w:rPr>
                <w:rFonts w:ascii="Avenir Light" w:hAnsi="Avenir Light" w:cs="Calibri"/>
                <w:sz w:val="20"/>
                <w:szCs w:val="20"/>
              </w:rPr>
              <w:t>Estimated Budget ($)</w:t>
            </w:r>
          </w:p>
        </w:tc>
        <w:tc>
          <w:tcPr>
            <w:tcW w:w="6817" w:type="dxa"/>
          </w:tcPr>
          <w:p w14:paraId="716253B0" w14:textId="22F1CBBC" w:rsidR="001E72D9" w:rsidRPr="0062317B" w:rsidRDefault="00EA6F59" w:rsidP="001E72D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75" w:author="de Groot, Anne SITI-PTIY/CAB" w:date="2022-01-25T16:00:00Z">
              <w:r>
                <w:rPr>
                  <w:rFonts w:ascii="Avenir Light" w:hAnsi="Avenir Light"/>
                  <w:sz w:val="20"/>
                  <w:szCs w:val="20"/>
                </w:rPr>
                <w:t>200K</w:t>
              </w:r>
            </w:ins>
            <w:ins w:id="76" w:author="Kumar, Avinash SBOBNG-PTIA/ZE" w:date="2022-01-25T15:21:00Z">
              <w:del w:id="77" w:author="de Groot, Anne SITI-PTIY/CAB" w:date="2022-01-25T16:00:00Z">
                <w:r w:rsidR="001E72D9" w:rsidRPr="00F20172" w:rsidDel="00EA6F59">
                  <w:rPr>
                    <w:rFonts w:ascii="Avenir Light" w:hAnsi="Avenir Light"/>
                    <w:sz w:val="20"/>
                    <w:szCs w:val="20"/>
                  </w:rPr>
                  <w:delText>?</w:delText>
                </w:r>
              </w:del>
            </w:ins>
          </w:p>
        </w:tc>
      </w:tr>
      <w:tr w:rsidR="001E72D9" w14:paraId="13109647"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589EFE7B" w14:textId="18C8A9B2" w:rsidR="001E72D9" w:rsidRPr="0062317B" w:rsidRDefault="001E72D9" w:rsidP="001E72D9">
            <w:pPr>
              <w:pStyle w:val="NormalWeb"/>
              <w:spacing w:before="0" w:beforeAutospacing="0" w:after="0" w:afterAutospacing="0"/>
              <w:jc w:val="both"/>
              <w:rPr>
                <w:rFonts w:ascii="Avenir Light" w:hAnsi="Avenir Light" w:cs="Calibri"/>
                <w:sz w:val="20"/>
                <w:szCs w:val="20"/>
              </w:rPr>
            </w:pPr>
            <w:r w:rsidRPr="0062317B">
              <w:rPr>
                <w:rFonts w:ascii="Avenir Light" w:hAnsi="Avenir Light" w:cs="Calibri"/>
                <w:sz w:val="20"/>
                <w:szCs w:val="20"/>
              </w:rPr>
              <w:t>Project Charter</w:t>
            </w:r>
            <w:r>
              <w:rPr>
                <w:rFonts w:ascii="Avenir Light" w:hAnsi="Avenir Light" w:cs="Calibri"/>
                <w:sz w:val="20"/>
                <w:szCs w:val="20"/>
              </w:rPr>
              <w:t xml:space="preserve"> Link</w:t>
            </w:r>
          </w:p>
        </w:tc>
        <w:tc>
          <w:tcPr>
            <w:tcW w:w="6817" w:type="dxa"/>
          </w:tcPr>
          <w:p w14:paraId="6695920B" w14:textId="054C98B3" w:rsidR="001E72D9" w:rsidRPr="0062317B" w:rsidRDefault="00EA6F59" w:rsidP="001E72D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78" w:author="de Groot, Anne SITI-PTIY/CAB" w:date="2022-01-25T16:01:00Z">
              <w:r w:rsidRPr="00EA6F59">
                <w:rPr>
                  <w:rFonts w:ascii="Avenir Light" w:hAnsi="Avenir Light"/>
                  <w:sz w:val="20"/>
                  <w:szCs w:val="20"/>
                </w:rPr>
                <w:t>https://eu001-sp.shell.com/:p:/r/sites/UGPTUNAGIprojectteam/Shared%20Documents/General/Electrical%20System%20Concept%20Select%20verification%20Tool%20charter.pptx?d=w1045a6d0de6c422eb9563a5149a95e50&amp;csf=1&amp;web=1&amp;e=DL99Qg</w:t>
              </w:r>
            </w:ins>
            <w:ins w:id="79" w:author="Kumar, Avinash SBOBNG-PTIA/ZE" w:date="2022-01-25T15:21:00Z">
              <w:del w:id="80" w:author="de Groot, Anne SITI-PTIY/CAB" w:date="2022-01-25T16:00:00Z">
                <w:r w:rsidR="001E72D9" w:rsidRPr="00F20172" w:rsidDel="00EA6F59">
                  <w:rPr>
                    <w:rFonts w:ascii="Avenir Light" w:hAnsi="Avenir Light"/>
                    <w:sz w:val="20"/>
                    <w:szCs w:val="20"/>
                  </w:rPr>
                  <w:delText>?</w:delText>
                </w:r>
              </w:del>
            </w:ins>
          </w:p>
        </w:tc>
      </w:tr>
      <w:tr w:rsidR="001E72D9" w14:paraId="680D1E83"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7E61D2F1" w14:textId="77777777" w:rsidR="001E72D9" w:rsidRPr="0062317B" w:rsidRDefault="001E72D9" w:rsidP="001E72D9">
            <w:pPr>
              <w:pStyle w:val="NormalWeb"/>
              <w:spacing w:before="0" w:beforeAutospacing="0" w:after="0" w:afterAutospacing="0"/>
              <w:jc w:val="both"/>
              <w:rPr>
                <w:rFonts w:ascii="Avenir Light" w:hAnsi="Avenir Light" w:cs="Calibri"/>
                <w:sz w:val="20"/>
                <w:szCs w:val="20"/>
              </w:rPr>
            </w:pPr>
            <w:commentRangeStart w:id="81"/>
            <w:r w:rsidRPr="0062317B">
              <w:rPr>
                <w:rFonts w:ascii="Avenir Light" w:hAnsi="Avenir Light" w:cs="Calibri"/>
                <w:sz w:val="20"/>
                <w:szCs w:val="20"/>
              </w:rPr>
              <w:t>Project Start Date</w:t>
            </w:r>
            <w:commentRangeEnd w:id="81"/>
            <w:r>
              <w:rPr>
                <w:rStyle w:val="CommentReference"/>
                <w:b w:val="0"/>
                <w:bCs w:val="0"/>
              </w:rPr>
              <w:commentReference w:id="81"/>
            </w:r>
          </w:p>
        </w:tc>
        <w:tc>
          <w:tcPr>
            <w:tcW w:w="6817" w:type="dxa"/>
          </w:tcPr>
          <w:p w14:paraId="09E66DC0" w14:textId="2D7F2A6E" w:rsidR="001E72D9" w:rsidRPr="0062317B" w:rsidRDefault="00EA6F59" w:rsidP="001E72D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82" w:author="de Groot, Anne SITI-PTIY/CAB" w:date="2022-01-25T16:01:00Z">
              <w:r>
                <w:rPr>
                  <w:rFonts w:ascii="Avenir Light" w:hAnsi="Avenir Light"/>
                  <w:sz w:val="20"/>
                  <w:szCs w:val="20"/>
                </w:rPr>
                <w:t>31-01-2022</w:t>
              </w:r>
            </w:ins>
            <w:ins w:id="83" w:author="Kumar, Avinash SBOBNG-PTIA/ZE" w:date="2022-01-25T15:21:00Z">
              <w:del w:id="84" w:author="de Groot, Anne SITI-PTIY/CAB" w:date="2022-01-25T16:01:00Z">
                <w:r w:rsidR="001E72D9" w:rsidRPr="00F20172" w:rsidDel="00EA6F59">
                  <w:rPr>
                    <w:rFonts w:ascii="Avenir Light" w:hAnsi="Avenir Light"/>
                    <w:sz w:val="20"/>
                    <w:szCs w:val="20"/>
                  </w:rPr>
                  <w:delText>?</w:delText>
                </w:r>
              </w:del>
            </w:ins>
          </w:p>
        </w:tc>
      </w:tr>
      <w:tr w:rsidR="001E72D9" w14:paraId="3BE431FF" w14:textId="77777777" w:rsidTr="6C2567A5">
        <w:tc>
          <w:tcPr>
            <w:cnfStyle w:val="001000000000" w:firstRow="0" w:lastRow="0" w:firstColumn="1" w:lastColumn="0" w:oddVBand="0" w:evenVBand="0" w:oddHBand="0" w:evenHBand="0" w:firstRowFirstColumn="0" w:firstRowLastColumn="0" w:lastRowFirstColumn="0" w:lastRowLastColumn="0"/>
            <w:tcW w:w="2405" w:type="dxa"/>
          </w:tcPr>
          <w:p w14:paraId="536D5886" w14:textId="44C8AC77" w:rsidR="001E72D9" w:rsidRPr="0062317B" w:rsidRDefault="001E72D9" w:rsidP="001E72D9">
            <w:pPr>
              <w:pStyle w:val="NormalWeb"/>
              <w:spacing w:before="0" w:beforeAutospacing="0" w:after="0" w:afterAutospacing="0"/>
              <w:jc w:val="both"/>
              <w:rPr>
                <w:rFonts w:ascii="Avenir Light" w:hAnsi="Avenir Light" w:cs="Calibri"/>
                <w:sz w:val="20"/>
                <w:szCs w:val="20"/>
              </w:rPr>
            </w:pPr>
            <w:r>
              <w:rPr>
                <w:rFonts w:ascii="Avenir Light" w:hAnsi="Avenir Light" w:cs="Calibri"/>
                <w:sz w:val="20"/>
                <w:szCs w:val="20"/>
              </w:rPr>
              <w:t>Expected End Date</w:t>
            </w:r>
          </w:p>
        </w:tc>
        <w:tc>
          <w:tcPr>
            <w:tcW w:w="6817" w:type="dxa"/>
          </w:tcPr>
          <w:p w14:paraId="24E9E433" w14:textId="4D47DC62" w:rsidR="001E72D9" w:rsidRPr="0062317B" w:rsidRDefault="00EA6F59" w:rsidP="001E72D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ins w:id="85" w:author="de Groot, Anne SITI-PTIY/CAB" w:date="2022-01-25T16:01:00Z">
              <w:r>
                <w:rPr>
                  <w:rFonts w:ascii="Avenir Light" w:hAnsi="Avenir Light"/>
                  <w:sz w:val="20"/>
                  <w:szCs w:val="20"/>
                </w:rPr>
                <w:t>30-06-2022</w:t>
              </w:r>
            </w:ins>
            <w:ins w:id="86" w:author="Kumar, Avinash SBOBNG-PTIA/ZE" w:date="2022-01-25T15:21:00Z">
              <w:del w:id="87" w:author="de Groot, Anne SITI-PTIY/CAB" w:date="2022-01-25T16:01:00Z">
                <w:r w:rsidR="001E72D9" w:rsidRPr="00F20172" w:rsidDel="00EA6F59">
                  <w:rPr>
                    <w:rFonts w:ascii="Avenir Light" w:hAnsi="Avenir Light"/>
                    <w:sz w:val="20"/>
                    <w:szCs w:val="20"/>
                  </w:rPr>
                  <w:delText>?</w:delText>
                </w:r>
              </w:del>
            </w:ins>
          </w:p>
        </w:tc>
      </w:tr>
    </w:tbl>
    <w:p w14:paraId="55316DBE" w14:textId="77777777" w:rsidR="00503E43" w:rsidRDefault="00503E43" w:rsidP="00503E43">
      <w:pPr>
        <w:pStyle w:val="Heading2"/>
      </w:pPr>
    </w:p>
    <w:p w14:paraId="5A587788" w14:textId="5D565CC2" w:rsidR="00F9362D" w:rsidRPr="00503E43" w:rsidRDefault="00F03E9E" w:rsidP="00503E43">
      <w:pPr>
        <w:pStyle w:val="Heading2"/>
        <w:rPr>
          <w:b/>
          <w:bCs/>
        </w:rPr>
      </w:pPr>
      <w:bookmarkStart w:id="88" w:name="_Toc79839508"/>
      <w:r w:rsidRPr="00503E43">
        <w:rPr>
          <w:b/>
          <w:bCs/>
        </w:rPr>
        <w:t>Introduction</w:t>
      </w:r>
      <w:bookmarkEnd w:id="88"/>
    </w:p>
    <w:p w14:paraId="5201CBEB" w14:textId="77777777" w:rsidR="001B186D" w:rsidRPr="004E1BDF" w:rsidRDefault="001B186D" w:rsidP="001B186D">
      <w:pPr>
        <w:pStyle w:val="NormalWeb"/>
        <w:spacing w:before="0" w:beforeAutospacing="0" w:after="0" w:afterAutospacing="0"/>
        <w:rPr>
          <w:ins w:id="89" w:author="Kumar, Avinash SBOBNG-PTIA/ZE" w:date="2022-01-18T13:31:00Z"/>
          <w:rFonts w:ascii="AVENIR MEDIUM OBLIQUE" w:hAnsi="AVENIR MEDIUM OBLIQUE" w:cs="Calibri"/>
          <w:color w:val="1F497D" w:themeColor="text2"/>
          <w:sz w:val="20"/>
          <w:szCs w:val="20"/>
          <w:rPrChange w:id="90" w:author="Kumar, Avinash SBOBNG-PTIA/ZE" w:date="2022-01-25T13:21:00Z">
            <w:rPr>
              <w:ins w:id="91" w:author="Kumar, Avinash SBOBNG-PTIA/ZE" w:date="2022-01-18T13:31:00Z"/>
              <w:rFonts w:ascii="Calibri" w:hAnsi="Calibri" w:cs="Calibri"/>
              <w:sz w:val="22"/>
              <w:szCs w:val="22"/>
            </w:rPr>
          </w:rPrChange>
        </w:rPr>
      </w:pPr>
      <w:ins w:id="92" w:author="Kumar, Avinash SBOBNG-PTIA/ZE" w:date="2022-01-18T13:31:00Z">
        <w:r w:rsidRPr="004E1BDF">
          <w:rPr>
            <w:rFonts w:ascii="AVENIR MEDIUM OBLIQUE" w:hAnsi="AVENIR MEDIUM OBLIQUE" w:cs="Calibri"/>
            <w:color w:val="1F497D" w:themeColor="text2"/>
            <w:sz w:val="20"/>
            <w:szCs w:val="20"/>
            <w:rPrChange w:id="93" w:author="Kumar, Avinash SBOBNG-PTIA/ZE" w:date="2022-01-25T13:21:00Z">
              <w:rPr>
                <w:rFonts w:ascii="Calibri" w:hAnsi="Calibri" w:cs="Calibri"/>
                <w:sz w:val="22"/>
                <w:szCs w:val="22"/>
              </w:rPr>
            </w:rPrChange>
          </w:rPr>
          <w:t>UNAGI is a Python based tool that performs design calculations and design verifications studies, to accelerate the electrical design and verification process for building new offshore windfarms. UNAGI is a specialist tool, used by a small number of electrical engineers in the offshore wind team. (&lt;50 users)</w:t>
        </w:r>
      </w:ins>
    </w:p>
    <w:p w14:paraId="29F8E844" w14:textId="77777777" w:rsidR="001B186D" w:rsidRPr="004E1BDF" w:rsidRDefault="001B186D" w:rsidP="001B186D">
      <w:pPr>
        <w:pStyle w:val="NormalWeb"/>
        <w:spacing w:before="0" w:beforeAutospacing="0" w:after="0" w:afterAutospacing="0"/>
        <w:rPr>
          <w:ins w:id="94" w:author="Kumar, Avinash SBOBNG-PTIA/ZE" w:date="2022-01-18T13:31:00Z"/>
          <w:rFonts w:ascii="AVENIR MEDIUM OBLIQUE" w:hAnsi="AVENIR MEDIUM OBLIQUE" w:cs="Calibri"/>
          <w:color w:val="1F497D" w:themeColor="text2"/>
          <w:sz w:val="20"/>
          <w:szCs w:val="20"/>
          <w:rPrChange w:id="95" w:author="Kumar, Avinash SBOBNG-PTIA/ZE" w:date="2022-01-25T13:21:00Z">
            <w:rPr>
              <w:ins w:id="96" w:author="Kumar, Avinash SBOBNG-PTIA/ZE" w:date="2022-01-18T13:31:00Z"/>
              <w:rFonts w:ascii="Calibri" w:hAnsi="Calibri" w:cs="Calibri"/>
              <w:sz w:val="22"/>
              <w:szCs w:val="22"/>
            </w:rPr>
          </w:rPrChange>
        </w:rPr>
      </w:pPr>
    </w:p>
    <w:p w14:paraId="4CF32FC6" w14:textId="77777777" w:rsidR="001B186D" w:rsidRPr="004E1BDF" w:rsidRDefault="001B186D" w:rsidP="001B186D">
      <w:pPr>
        <w:pStyle w:val="NormalWeb"/>
        <w:spacing w:before="0" w:beforeAutospacing="0" w:after="0" w:afterAutospacing="0"/>
        <w:rPr>
          <w:ins w:id="97" w:author="Kumar, Avinash SBOBNG-PTIA/ZE" w:date="2022-01-18T13:31:00Z"/>
          <w:rFonts w:ascii="AVENIR MEDIUM OBLIQUE" w:hAnsi="AVENIR MEDIUM OBLIQUE" w:cs="Calibri"/>
          <w:color w:val="1F497D" w:themeColor="text2"/>
          <w:sz w:val="20"/>
          <w:szCs w:val="20"/>
          <w:rPrChange w:id="98" w:author="Kumar, Avinash SBOBNG-PTIA/ZE" w:date="2022-01-25T13:21:00Z">
            <w:rPr>
              <w:ins w:id="99" w:author="Kumar, Avinash SBOBNG-PTIA/ZE" w:date="2022-01-18T13:31:00Z"/>
              <w:rFonts w:ascii="Calibri" w:hAnsi="Calibri" w:cs="Calibri"/>
              <w:sz w:val="22"/>
              <w:szCs w:val="22"/>
            </w:rPr>
          </w:rPrChange>
        </w:rPr>
      </w:pPr>
      <w:ins w:id="100" w:author="Kumar, Avinash SBOBNG-PTIA/ZE" w:date="2022-01-18T13:31:00Z">
        <w:r w:rsidRPr="004E1BDF">
          <w:rPr>
            <w:rFonts w:ascii="AVENIR MEDIUM OBLIQUE" w:hAnsi="AVENIR MEDIUM OBLIQUE" w:cs="Calibri"/>
            <w:color w:val="1F497D" w:themeColor="text2"/>
            <w:sz w:val="20"/>
            <w:szCs w:val="20"/>
            <w:rPrChange w:id="101" w:author="Kumar, Avinash SBOBNG-PTIA/ZE" w:date="2022-01-25T13:21:00Z">
              <w:rPr>
                <w:rFonts w:ascii="Calibri" w:hAnsi="Calibri" w:cs="Calibri"/>
                <w:sz w:val="22"/>
                <w:szCs w:val="22"/>
              </w:rPr>
            </w:rPrChange>
          </w:rPr>
          <w:t>They use UNAGI to conduct different types of studies to help identify and assess opportunities for future windfarm locations. Example studies include:</w:t>
        </w:r>
      </w:ins>
    </w:p>
    <w:p w14:paraId="287CAC2D" w14:textId="77777777" w:rsidR="001B186D" w:rsidRPr="004E1BDF" w:rsidRDefault="001B186D" w:rsidP="001B186D">
      <w:pPr>
        <w:pStyle w:val="NormalWeb"/>
        <w:numPr>
          <w:ilvl w:val="0"/>
          <w:numId w:val="37"/>
        </w:numPr>
        <w:spacing w:before="0" w:beforeAutospacing="0" w:after="0" w:afterAutospacing="0"/>
        <w:rPr>
          <w:ins w:id="102" w:author="Kumar, Avinash SBOBNG-PTIA/ZE" w:date="2022-01-18T13:31:00Z"/>
          <w:rFonts w:ascii="AVENIR MEDIUM OBLIQUE" w:hAnsi="AVENIR MEDIUM OBLIQUE" w:cs="Calibri"/>
          <w:color w:val="1F497D" w:themeColor="text2"/>
          <w:sz w:val="20"/>
          <w:szCs w:val="20"/>
          <w:rPrChange w:id="103" w:author="Kumar, Avinash SBOBNG-PTIA/ZE" w:date="2022-01-25T13:21:00Z">
            <w:rPr>
              <w:ins w:id="104" w:author="Kumar, Avinash SBOBNG-PTIA/ZE" w:date="2022-01-18T13:31:00Z"/>
              <w:rFonts w:ascii="Calibri" w:hAnsi="Calibri" w:cs="Calibri"/>
              <w:sz w:val="22"/>
              <w:szCs w:val="22"/>
            </w:rPr>
          </w:rPrChange>
        </w:rPr>
      </w:pPr>
      <w:ins w:id="105" w:author="Kumar, Avinash SBOBNG-PTIA/ZE" w:date="2022-01-18T13:31:00Z">
        <w:r w:rsidRPr="004E1BDF">
          <w:rPr>
            <w:rFonts w:ascii="AVENIR MEDIUM OBLIQUE" w:hAnsi="AVENIR MEDIUM OBLIQUE" w:cs="Calibri"/>
            <w:color w:val="1F497D" w:themeColor="text2"/>
            <w:sz w:val="20"/>
            <w:szCs w:val="20"/>
            <w:rPrChange w:id="106" w:author="Kumar, Avinash SBOBNG-PTIA/ZE" w:date="2022-01-25T13:21:00Z">
              <w:rPr>
                <w:rFonts w:ascii="Calibri" w:hAnsi="Calibri" w:cs="Calibri"/>
                <w:sz w:val="22"/>
                <w:szCs w:val="22"/>
              </w:rPr>
            </w:rPrChange>
          </w:rPr>
          <w:t xml:space="preserve">What are the losses of the electrical cable throughout the lifetime of the windfarm? </w:t>
        </w:r>
      </w:ins>
    </w:p>
    <w:p w14:paraId="51E60DBE" w14:textId="77777777" w:rsidR="001B186D" w:rsidRPr="004E1BDF" w:rsidRDefault="001B186D" w:rsidP="001B186D">
      <w:pPr>
        <w:pStyle w:val="NormalWeb"/>
        <w:numPr>
          <w:ilvl w:val="0"/>
          <w:numId w:val="37"/>
        </w:numPr>
        <w:spacing w:before="0" w:beforeAutospacing="0" w:after="0" w:afterAutospacing="0"/>
        <w:rPr>
          <w:ins w:id="107" w:author="Kumar, Avinash SBOBNG-PTIA/ZE" w:date="2022-01-18T13:31:00Z"/>
          <w:rFonts w:ascii="AVENIR MEDIUM OBLIQUE" w:hAnsi="AVENIR MEDIUM OBLIQUE" w:cs="Calibri"/>
          <w:color w:val="1F497D" w:themeColor="text2"/>
          <w:sz w:val="20"/>
          <w:szCs w:val="20"/>
          <w:rPrChange w:id="108" w:author="Kumar, Avinash SBOBNG-PTIA/ZE" w:date="2022-01-25T13:21:00Z">
            <w:rPr>
              <w:ins w:id="109" w:author="Kumar, Avinash SBOBNG-PTIA/ZE" w:date="2022-01-18T13:31:00Z"/>
              <w:rFonts w:ascii="Calibri" w:hAnsi="Calibri" w:cs="Calibri"/>
              <w:sz w:val="22"/>
              <w:szCs w:val="22"/>
            </w:rPr>
          </w:rPrChange>
        </w:rPr>
      </w:pPr>
      <w:ins w:id="110" w:author="Kumar, Avinash SBOBNG-PTIA/ZE" w:date="2022-01-18T13:31:00Z">
        <w:r w:rsidRPr="004E1BDF">
          <w:rPr>
            <w:rFonts w:ascii="AVENIR MEDIUM OBLIQUE" w:hAnsi="AVENIR MEDIUM OBLIQUE" w:cs="Calibri"/>
            <w:color w:val="1F497D" w:themeColor="text2"/>
            <w:sz w:val="20"/>
            <w:szCs w:val="20"/>
            <w:rPrChange w:id="111" w:author="Kumar, Avinash SBOBNG-PTIA/ZE" w:date="2022-01-25T13:21:00Z">
              <w:rPr>
                <w:rFonts w:ascii="Calibri" w:hAnsi="Calibri" w:cs="Calibri"/>
                <w:sz w:val="22"/>
                <w:szCs w:val="22"/>
              </w:rPr>
            </w:rPrChange>
          </w:rPr>
          <w:t>What are the critical limits of the windfarm in relation to the grid (overvoltage/undervoltage)?</w:t>
        </w:r>
      </w:ins>
    </w:p>
    <w:p w14:paraId="01AA123C" w14:textId="77777777" w:rsidR="001B186D" w:rsidRPr="004E1BDF" w:rsidRDefault="001B186D" w:rsidP="001B186D">
      <w:pPr>
        <w:pStyle w:val="NormalWeb"/>
        <w:numPr>
          <w:ilvl w:val="0"/>
          <w:numId w:val="37"/>
        </w:numPr>
        <w:spacing w:before="0" w:beforeAutospacing="0" w:after="0" w:afterAutospacing="0"/>
        <w:rPr>
          <w:ins w:id="112" w:author="Kumar, Avinash SBOBNG-PTIA/ZE" w:date="2022-01-18T13:31:00Z"/>
          <w:rFonts w:ascii="AVENIR MEDIUM OBLIQUE" w:hAnsi="AVENIR MEDIUM OBLIQUE" w:cs="Calibri"/>
          <w:color w:val="1F497D" w:themeColor="text2"/>
          <w:sz w:val="20"/>
          <w:szCs w:val="20"/>
          <w:rPrChange w:id="113" w:author="Kumar, Avinash SBOBNG-PTIA/ZE" w:date="2022-01-25T13:21:00Z">
            <w:rPr>
              <w:ins w:id="114" w:author="Kumar, Avinash SBOBNG-PTIA/ZE" w:date="2022-01-18T13:31:00Z"/>
              <w:rFonts w:ascii="Calibri" w:hAnsi="Calibri" w:cs="Calibri"/>
              <w:sz w:val="22"/>
              <w:szCs w:val="22"/>
            </w:rPr>
          </w:rPrChange>
        </w:rPr>
      </w:pPr>
      <w:ins w:id="115" w:author="Kumar, Avinash SBOBNG-PTIA/ZE" w:date="2022-01-18T13:31:00Z">
        <w:r w:rsidRPr="004E1BDF">
          <w:rPr>
            <w:rFonts w:ascii="AVENIR MEDIUM OBLIQUE" w:hAnsi="AVENIR MEDIUM OBLIQUE" w:cs="Calibri"/>
            <w:color w:val="1F497D" w:themeColor="text2"/>
            <w:sz w:val="20"/>
            <w:szCs w:val="20"/>
            <w:rPrChange w:id="116" w:author="Kumar, Avinash SBOBNG-PTIA/ZE" w:date="2022-01-25T13:21:00Z">
              <w:rPr>
                <w:rFonts w:ascii="Calibri" w:hAnsi="Calibri" w:cs="Calibri"/>
                <w:sz w:val="22"/>
                <w:szCs w:val="22"/>
              </w:rPr>
            </w:rPrChange>
          </w:rPr>
          <w:t>What is the capacity of the power cable given the distance of the windfarm from the shore?</w:t>
        </w:r>
      </w:ins>
    </w:p>
    <w:p w14:paraId="748A43F6" w14:textId="77777777" w:rsidR="001B186D" w:rsidRPr="004E1BDF" w:rsidRDefault="001B186D" w:rsidP="001B186D">
      <w:pPr>
        <w:pStyle w:val="NormalWeb"/>
        <w:spacing w:before="0" w:beforeAutospacing="0" w:after="0" w:afterAutospacing="0"/>
        <w:rPr>
          <w:ins w:id="117" w:author="Kumar, Avinash SBOBNG-PTIA/ZE" w:date="2022-01-18T13:31:00Z"/>
          <w:rFonts w:ascii="AVENIR MEDIUM OBLIQUE" w:hAnsi="AVENIR MEDIUM OBLIQUE" w:cs="Calibri"/>
          <w:color w:val="1F497D" w:themeColor="text2"/>
          <w:sz w:val="20"/>
          <w:szCs w:val="20"/>
          <w:rPrChange w:id="118" w:author="Kumar, Avinash SBOBNG-PTIA/ZE" w:date="2022-01-25T13:21:00Z">
            <w:rPr>
              <w:ins w:id="119" w:author="Kumar, Avinash SBOBNG-PTIA/ZE" w:date="2022-01-18T13:31:00Z"/>
              <w:rFonts w:ascii="Calibri" w:hAnsi="Calibri" w:cs="Calibri"/>
              <w:sz w:val="22"/>
              <w:szCs w:val="22"/>
            </w:rPr>
          </w:rPrChange>
        </w:rPr>
      </w:pPr>
      <w:ins w:id="120" w:author="Kumar, Avinash SBOBNG-PTIA/ZE" w:date="2022-01-18T13:31:00Z">
        <w:r w:rsidRPr="004E1BDF">
          <w:rPr>
            <w:rFonts w:ascii="AVENIR MEDIUM OBLIQUE" w:hAnsi="AVENIR MEDIUM OBLIQUE" w:cs="Calibri"/>
            <w:color w:val="1F497D" w:themeColor="text2"/>
            <w:sz w:val="20"/>
            <w:szCs w:val="20"/>
            <w:rPrChange w:id="121" w:author="Kumar, Avinash SBOBNG-PTIA/ZE" w:date="2022-01-25T13:21:00Z">
              <w:rPr>
                <w:rFonts w:ascii="Calibri" w:hAnsi="Calibri" w:cs="Calibri"/>
                <w:sz w:val="22"/>
                <w:szCs w:val="22"/>
              </w:rPr>
            </w:rPrChange>
          </w:rPr>
          <w:t xml:space="preserve">UNAGI generates an output document using Latex. </w:t>
        </w:r>
      </w:ins>
    </w:p>
    <w:p w14:paraId="0EEE847C" w14:textId="0ABDF704" w:rsidR="00324BBD" w:rsidRPr="0062317B" w:rsidDel="001B186D" w:rsidRDefault="00AC59D0" w:rsidP="0074597F">
      <w:pPr>
        <w:pStyle w:val="NormalWeb"/>
        <w:spacing w:before="0" w:beforeAutospacing="0" w:after="0" w:afterAutospacing="0"/>
        <w:jc w:val="both"/>
        <w:rPr>
          <w:del w:id="122" w:author="Kumar, Avinash SBOBNG-PTIA/ZE" w:date="2022-01-18T13:31:00Z"/>
          <w:rFonts w:ascii="AVENIR MEDIUM OBLIQUE" w:hAnsi="AVENIR MEDIUM OBLIQUE" w:cs="Calibri"/>
          <w:i/>
          <w:iCs/>
          <w:color w:val="1F497D" w:themeColor="text2"/>
          <w:sz w:val="20"/>
          <w:szCs w:val="20"/>
        </w:rPr>
      </w:pPr>
      <w:del w:id="123" w:author="Kumar, Avinash SBOBNG-PTIA/ZE" w:date="2022-01-18T13:31:00Z">
        <w:r w:rsidRPr="0062317B" w:rsidDel="001B186D">
          <w:rPr>
            <w:rFonts w:ascii="AVENIR MEDIUM OBLIQUE" w:hAnsi="AVENIR MEDIUM OBLIQUE" w:cs="Calibri"/>
            <w:i/>
            <w:iCs/>
            <w:color w:val="1F497D" w:themeColor="text2"/>
            <w:sz w:val="20"/>
            <w:szCs w:val="20"/>
          </w:rPr>
          <w:delText>Please provide a b</w:delText>
        </w:r>
        <w:r w:rsidR="004D7692" w:rsidRPr="0062317B" w:rsidDel="001B186D">
          <w:rPr>
            <w:rFonts w:ascii="AVENIR MEDIUM OBLIQUE" w:hAnsi="AVENIR MEDIUM OBLIQUE" w:cs="Calibri"/>
            <w:i/>
            <w:iCs/>
            <w:color w:val="1F497D" w:themeColor="text2"/>
            <w:sz w:val="20"/>
            <w:szCs w:val="20"/>
          </w:rPr>
          <w:delText xml:space="preserve">rief </w:delText>
        </w:r>
        <w:r w:rsidRPr="0062317B" w:rsidDel="001B186D">
          <w:rPr>
            <w:rFonts w:ascii="AVENIR MEDIUM OBLIQUE" w:hAnsi="AVENIR MEDIUM OBLIQUE" w:cs="Calibri"/>
            <w:i/>
            <w:iCs/>
            <w:color w:val="1F497D" w:themeColor="text2"/>
            <w:sz w:val="20"/>
            <w:szCs w:val="20"/>
          </w:rPr>
          <w:delText>d</w:delText>
        </w:r>
        <w:r w:rsidR="004D7692" w:rsidRPr="0062317B" w:rsidDel="001B186D">
          <w:rPr>
            <w:rFonts w:ascii="AVENIR MEDIUM OBLIQUE" w:hAnsi="AVENIR MEDIUM OBLIQUE" w:cs="Calibri"/>
            <w:i/>
            <w:iCs/>
            <w:color w:val="1F497D" w:themeColor="text2"/>
            <w:sz w:val="20"/>
            <w:szCs w:val="20"/>
          </w:rPr>
          <w:delText xml:space="preserve">escription </w:delText>
        </w:r>
        <w:r w:rsidRPr="0062317B" w:rsidDel="001B186D">
          <w:rPr>
            <w:rFonts w:ascii="AVENIR MEDIUM OBLIQUE" w:hAnsi="AVENIR MEDIUM OBLIQUE" w:cs="Calibri"/>
            <w:i/>
            <w:iCs/>
            <w:color w:val="1F497D" w:themeColor="text2"/>
            <w:sz w:val="20"/>
            <w:szCs w:val="20"/>
          </w:rPr>
          <w:delText>of the project, including business context.</w:delText>
        </w:r>
      </w:del>
    </w:p>
    <w:p w14:paraId="6F5D47FC" w14:textId="5D6DA28C" w:rsidR="00194191" w:rsidDel="001B186D" w:rsidRDefault="0062317B" w:rsidP="00194191">
      <w:pPr>
        <w:rPr>
          <w:del w:id="124" w:author="Kumar, Avinash SBOBNG-PTIA/ZE" w:date="2022-01-18T13:31:00Z"/>
          <w:rFonts w:ascii="Calibri" w:hAnsi="Calibri" w:cs="Calibri"/>
          <w:color w:val="000000" w:themeColor="text1"/>
          <w:sz w:val="22"/>
          <w:szCs w:val="22"/>
        </w:rPr>
      </w:pPr>
      <w:del w:id="125" w:author="Kumar, Avinash SBOBNG-PTIA/ZE" w:date="2022-01-18T13:31:00Z">
        <w:r w:rsidDel="001B186D">
          <w:rPr>
            <w:rFonts w:ascii="Calibri" w:hAnsi="Calibri" w:cs="Calibri"/>
            <w:color w:val="000000" w:themeColor="text1"/>
            <w:sz w:val="22"/>
            <w:szCs w:val="22"/>
          </w:rPr>
          <w:delText>…</w:delText>
        </w:r>
      </w:del>
    </w:p>
    <w:p w14:paraId="3A769B5C" w14:textId="22049FCA" w:rsidR="00503E43" w:rsidDel="00D0126A" w:rsidRDefault="00503E43" w:rsidP="00503E43">
      <w:pPr>
        <w:pStyle w:val="Heading2"/>
        <w:rPr>
          <w:del w:id="126" w:author="Kumar, Avinash SBOBNG-PTIA/ZE" w:date="2022-01-25T15:22:00Z"/>
        </w:rPr>
      </w:pPr>
    </w:p>
    <w:p w14:paraId="0790D031" w14:textId="5327D72C" w:rsidR="00475C27" w:rsidRPr="00503E43" w:rsidRDefault="00475C27" w:rsidP="00503E43">
      <w:pPr>
        <w:pStyle w:val="Heading2"/>
        <w:rPr>
          <w:b/>
          <w:bCs/>
        </w:rPr>
      </w:pPr>
      <w:bookmarkStart w:id="127" w:name="_Toc79839509"/>
      <w:r w:rsidRPr="00503E43">
        <w:rPr>
          <w:b/>
          <w:bCs/>
        </w:rPr>
        <w:t>Ask of PDC</w:t>
      </w:r>
      <w:bookmarkEnd w:id="127"/>
    </w:p>
    <w:p w14:paraId="598F901C" w14:textId="4A47B99B" w:rsidR="00475C27" w:rsidRPr="001B186D" w:rsidRDefault="00475C27" w:rsidP="00475C27">
      <w:pPr>
        <w:rPr>
          <w:ins w:id="128" w:author="Kumar, Avinash SBOBNG-PTIA/ZE" w:date="2022-01-18T13:32:00Z"/>
          <w:rFonts w:ascii="AVENIR MEDIUM OBLIQUE" w:hAnsi="AVENIR MEDIUM OBLIQUE" w:cs="Calibri"/>
          <w:b/>
          <w:bCs/>
          <w:color w:val="1F497D" w:themeColor="text2"/>
          <w:sz w:val="20"/>
          <w:rPrChange w:id="129" w:author="Kumar, Avinash SBOBNG-PTIA/ZE" w:date="2022-01-18T13:32:00Z">
            <w:rPr>
              <w:ins w:id="130" w:author="Kumar, Avinash SBOBNG-PTIA/ZE" w:date="2022-01-18T13:32:00Z"/>
              <w:rFonts w:ascii="AVENIR MEDIUM OBLIQUE" w:hAnsi="AVENIR MEDIUM OBLIQUE" w:cs="Calibri"/>
              <w:color w:val="1F497D" w:themeColor="text2"/>
              <w:sz w:val="20"/>
            </w:rPr>
          </w:rPrChange>
        </w:rPr>
      </w:pPr>
      <w:del w:id="131" w:author="Kumar, Avinash SBOBNG-PTIA/ZE" w:date="2022-01-18T13:31:00Z">
        <w:r w:rsidRPr="001B186D" w:rsidDel="001B186D">
          <w:rPr>
            <w:rFonts w:ascii="AVENIR MEDIUM OBLIQUE" w:hAnsi="AVENIR MEDIUM OBLIQUE" w:cs="Calibri"/>
            <w:b/>
            <w:bCs/>
            <w:color w:val="1F497D" w:themeColor="text2"/>
            <w:sz w:val="20"/>
            <w:rPrChange w:id="132" w:author="Kumar, Avinash SBOBNG-PTIA/ZE" w:date="2022-01-18T13:32:00Z">
              <w:rPr>
                <w:rFonts w:ascii="AVENIR MEDIUM OBLIQUE" w:hAnsi="AVENIR MEDIUM OBLIQUE" w:cs="Calibri"/>
                <w:i/>
                <w:iCs/>
                <w:color w:val="1F497D" w:themeColor="text2"/>
                <w:sz w:val="20"/>
              </w:rPr>
            </w:rPrChange>
          </w:rPr>
          <w:delText>Please explain your expectations of PDC (both business and technical).</w:delText>
        </w:r>
      </w:del>
      <w:ins w:id="133" w:author="Kumar, Avinash SBOBNG-PTIA/ZE" w:date="2022-01-18T13:31:00Z">
        <w:r w:rsidR="001B186D" w:rsidRPr="001B186D">
          <w:rPr>
            <w:rFonts w:ascii="AVENIR MEDIUM OBLIQUE" w:hAnsi="AVENIR MEDIUM OBLIQUE" w:cs="Calibri"/>
            <w:b/>
            <w:bCs/>
            <w:color w:val="1F497D" w:themeColor="text2"/>
            <w:sz w:val="20"/>
            <w:rPrChange w:id="134" w:author="Kumar, Avinash SBOBNG-PTIA/ZE" w:date="2022-01-18T13:32:00Z">
              <w:rPr>
                <w:rFonts w:ascii="AVENIR MEDIUM OBLIQUE" w:hAnsi="AVENIR MEDIUM OBLIQUE" w:cs="Calibri"/>
                <w:i/>
                <w:iCs/>
                <w:color w:val="1F497D" w:themeColor="text2"/>
                <w:sz w:val="20"/>
              </w:rPr>
            </w:rPrChange>
          </w:rPr>
          <w:t xml:space="preserve">Business </w:t>
        </w:r>
      </w:ins>
      <w:ins w:id="135" w:author="Kumar, Avinash SBOBNG-PTIA/ZE" w:date="2022-01-18T13:32:00Z">
        <w:r w:rsidR="001B186D" w:rsidRPr="001B186D">
          <w:rPr>
            <w:rFonts w:ascii="AVENIR MEDIUM OBLIQUE" w:hAnsi="AVENIR MEDIUM OBLIQUE" w:cs="Calibri"/>
            <w:b/>
            <w:bCs/>
            <w:color w:val="1F497D" w:themeColor="text2"/>
            <w:sz w:val="20"/>
            <w:rPrChange w:id="136" w:author="Kumar, Avinash SBOBNG-PTIA/ZE" w:date="2022-01-18T13:32:00Z">
              <w:rPr>
                <w:rFonts w:ascii="AVENIR MEDIUM OBLIQUE" w:hAnsi="AVENIR MEDIUM OBLIQUE" w:cs="Calibri"/>
                <w:i/>
                <w:iCs/>
                <w:color w:val="1F497D" w:themeColor="text2"/>
                <w:sz w:val="20"/>
              </w:rPr>
            </w:rPrChange>
          </w:rPr>
          <w:t>expectations</w:t>
        </w:r>
      </w:ins>
      <w:ins w:id="137" w:author="Kumar, Avinash SBOBNG-PTIA/ZE" w:date="2022-01-18T13:31:00Z">
        <w:r w:rsidR="001B186D" w:rsidRPr="001B186D">
          <w:rPr>
            <w:rFonts w:ascii="AVENIR MEDIUM OBLIQUE" w:hAnsi="AVENIR MEDIUM OBLIQUE" w:cs="Calibri"/>
            <w:b/>
            <w:bCs/>
            <w:color w:val="1F497D" w:themeColor="text2"/>
            <w:sz w:val="20"/>
            <w:rPrChange w:id="138" w:author="Kumar, Avinash SBOBNG-PTIA/ZE" w:date="2022-01-18T13:32:00Z">
              <w:rPr>
                <w:rFonts w:ascii="AVENIR MEDIUM OBLIQUE" w:hAnsi="AVENIR MEDIUM OBLIQUE" w:cs="Calibri"/>
                <w:i/>
                <w:iCs/>
                <w:color w:val="1F497D" w:themeColor="text2"/>
                <w:sz w:val="20"/>
              </w:rPr>
            </w:rPrChange>
          </w:rPr>
          <w:t>:</w:t>
        </w:r>
      </w:ins>
    </w:p>
    <w:p w14:paraId="3CA85DD4" w14:textId="20AFBF59" w:rsidR="001B186D" w:rsidRPr="004E1BDF" w:rsidRDefault="001B186D">
      <w:pPr>
        <w:pStyle w:val="ListParagraph"/>
        <w:numPr>
          <w:ilvl w:val="0"/>
          <w:numId w:val="37"/>
        </w:numPr>
        <w:rPr>
          <w:ins w:id="139" w:author="Kumar, Avinash SBOBNG-PTIA/ZE" w:date="2022-01-18T13:31:00Z"/>
          <w:rFonts w:ascii="AVENIR MEDIUM OBLIQUE" w:hAnsi="AVENIR MEDIUM OBLIQUE" w:cs="Calibri"/>
          <w:color w:val="1F497D" w:themeColor="text2"/>
          <w:sz w:val="20"/>
          <w:szCs w:val="20"/>
          <w:rPrChange w:id="140" w:author="Kumar, Avinash SBOBNG-PTIA/ZE" w:date="2022-01-25T13:21:00Z">
            <w:rPr>
              <w:ins w:id="141" w:author="Kumar, Avinash SBOBNG-PTIA/ZE" w:date="2022-01-18T13:31:00Z"/>
              <w:rFonts w:ascii="AVENIR MEDIUM OBLIQUE" w:hAnsi="AVENIR MEDIUM OBLIQUE" w:cs="Calibri"/>
              <w:i/>
              <w:iCs/>
              <w:color w:val="1F497D" w:themeColor="text2"/>
              <w:sz w:val="20"/>
            </w:rPr>
          </w:rPrChange>
        </w:rPr>
        <w:pPrChange w:id="142" w:author="Kumar, Avinash SBOBNG-PTIA/ZE" w:date="2022-01-18T13:32:00Z">
          <w:pPr/>
        </w:pPrChange>
      </w:pPr>
      <w:ins w:id="143" w:author="Kumar, Avinash SBOBNG-PTIA/ZE" w:date="2022-01-18T13:32:00Z">
        <w:r w:rsidRPr="004E1BDF">
          <w:rPr>
            <w:rFonts w:ascii="AVENIR MEDIUM OBLIQUE" w:hAnsi="AVENIR MEDIUM OBLIQUE" w:cs="Calibri"/>
            <w:color w:val="1F497D" w:themeColor="text2"/>
            <w:sz w:val="20"/>
            <w:szCs w:val="20"/>
            <w:rPrChange w:id="144" w:author="Kumar, Avinash SBOBNG-PTIA/ZE" w:date="2022-01-25T13:21:00Z">
              <w:rPr/>
            </w:rPrChange>
          </w:rPr>
          <w:t>Currently, a first version of UNAGI has been developed by a business team as a desktop tool. To help distribute the tool efficiently across the other electrical engineers, redevelopment as a webservice is desirable with the PDC (</w:t>
        </w:r>
        <w:proofErr w:type="spellStart"/>
        <w:r w:rsidRPr="004E1BDF">
          <w:rPr>
            <w:rFonts w:ascii="AVENIR MEDIUM OBLIQUE" w:hAnsi="AVENIR MEDIUM OBLIQUE" w:cs="Calibri"/>
            <w:color w:val="1F497D" w:themeColor="text2"/>
            <w:sz w:val="20"/>
            <w:szCs w:val="20"/>
            <w:rPrChange w:id="145" w:author="Kumar, Avinash SBOBNG-PTIA/ZE" w:date="2022-01-25T13:21:00Z">
              <w:rPr/>
            </w:rPrChange>
          </w:rPr>
          <w:t>AWS@Shell</w:t>
        </w:r>
      </w:ins>
      <w:proofErr w:type="spellEnd"/>
      <w:ins w:id="146" w:author="Kumar, Avinash SBOBNG-PTIA/ZE" w:date="2022-01-18T13:33:00Z">
        <w:r w:rsidRPr="004E1BDF">
          <w:rPr>
            <w:rFonts w:ascii="AVENIR MEDIUM OBLIQUE" w:hAnsi="AVENIR MEDIUM OBLIQUE" w:cs="Calibri"/>
            <w:color w:val="1F497D" w:themeColor="text2"/>
            <w:sz w:val="20"/>
            <w:szCs w:val="20"/>
            <w:rPrChange w:id="147" w:author="Kumar, Avinash SBOBNG-PTIA/ZE" w:date="2022-01-25T13:21:00Z">
              <w:rPr/>
            </w:rPrChange>
          </w:rPr>
          <w:t>)</w:t>
        </w:r>
      </w:ins>
    </w:p>
    <w:p w14:paraId="32DA5D71" w14:textId="77777777" w:rsidR="001B186D" w:rsidDel="00181410" w:rsidRDefault="001B186D" w:rsidP="00475C27">
      <w:pPr>
        <w:rPr>
          <w:del w:id="148" w:author="Kumar, Avinash SBOBNG-PTIA/ZE" w:date="2022-01-25T15:12:00Z"/>
          <w:rFonts w:ascii="AVENIR MEDIUM OBLIQUE" w:hAnsi="AVENIR MEDIUM OBLIQUE" w:cs="Calibri"/>
          <w:i/>
          <w:iCs/>
          <w:color w:val="1F497D" w:themeColor="text2"/>
          <w:sz w:val="20"/>
        </w:rPr>
      </w:pPr>
    </w:p>
    <w:p w14:paraId="739877BB" w14:textId="77777777" w:rsidR="00475C27" w:rsidRPr="00AA534C" w:rsidDel="00181410" w:rsidRDefault="00475C27" w:rsidP="00475C27">
      <w:pPr>
        <w:rPr>
          <w:del w:id="149" w:author="Kumar, Avinash SBOBNG-PTIA/ZE" w:date="2022-01-25T15:12:00Z"/>
          <w:rFonts w:ascii="Calibri" w:hAnsi="Calibri" w:cs="Calibri"/>
          <w:color w:val="000000" w:themeColor="text1"/>
          <w:sz w:val="22"/>
          <w:szCs w:val="22"/>
        </w:rPr>
      </w:pPr>
      <w:del w:id="150" w:author="Kumar, Avinash SBOBNG-PTIA/ZE" w:date="2022-01-25T15:12:00Z">
        <w:r w:rsidDel="00181410">
          <w:rPr>
            <w:rFonts w:ascii="Calibri" w:hAnsi="Calibri" w:cs="Calibri"/>
            <w:color w:val="000000" w:themeColor="text1"/>
            <w:sz w:val="22"/>
            <w:szCs w:val="22"/>
          </w:rPr>
          <w:delText xml:space="preserve">… </w:delText>
        </w:r>
      </w:del>
    </w:p>
    <w:p w14:paraId="2B1691A3" w14:textId="77777777" w:rsidR="00475C27" w:rsidRPr="00AA534C" w:rsidRDefault="00475C27" w:rsidP="00194191">
      <w:pPr>
        <w:rPr>
          <w:rFonts w:ascii="Calibri" w:hAnsi="Calibri" w:cs="Calibri"/>
          <w:color w:val="000000" w:themeColor="text1"/>
          <w:sz w:val="22"/>
          <w:szCs w:val="22"/>
        </w:rPr>
      </w:pPr>
    </w:p>
    <w:p w14:paraId="382F8C10" w14:textId="77777777" w:rsidR="006851E4" w:rsidRPr="00503E43" w:rsidRDefault="006851E4" w:rsidP="00503E43">
      <w:pPr>
        <w:pStyle w:val="Heading2"/>
        <w:rPr>
          <w:b/>
          <w:bCs/>
        </w:rPr>
      </w:pPr>
      <w:bookmarkStart w:id="151" w:name="_Toc79839510"/>
      <w:commentRangeStart w:id="152"/>
      <w:r w:rsidRPr="00503E43">
        <w:rPr>
          <w:b/>
          <w:bCs/>
        </w:rPr>
        <w:t>Ways of Working</w:t>
      </w:r>
      <w:bookmarkEnd w:id="151"/>
      <w:commentRangeEnd w:id="152"/>
      <w:r w:rsidR="00765A42">
        <w:rPr>
          <w:rStyle w:val="CommentReference"/>
          <w:rFonts w:ascii="Times New Roman" w:eastAsia="Times New Roman" w:hAnsi="Times New Roman" w:cs="Times New Roman"/>
          <w:color w:val="auto"/>
        </w:rPr>
        <w:commentReference w:id="152"/>
      </w:r>
    </w:p>
    <w:p w14:paraId="047D42B4" w14:textId="49072765" w:rsidR="0047403A" w:rsidRPr="00227A07" w:rsidRDefault="00227A07" w:rsidP="00227A07">
      <w:pPr>
        <w:rPr>
          <w:lang w:val="en-US" w:eastAsia="en-US"/>
        </w:rPr>
      </w:pPr>
      <w:r w:rsidRPr="0062317B">
        <w:rPr>
          <w:rFonts w:ascii="AVENIR MEDIUM OBLIQUE" w:hAnsi="AVENIR MEDIUM OBLIQUE" w:cs="Calibri"/>
          <w:i/>
          <w:iCs/>
          <w:color w:val="1F497D" w:themeColor="text2"/>
          <w:sz w:val="20"/>
        </w:rPr>
        <w:t xml:space="preserve">Please </w:t>
      </w:r>
      <w:r>
        <w:rPr>
          <w:rFonts w:ascii="AVENIR MEDIUM OBLIQUE" w:hAnsi="AVENIR MEDIUM OBLIQUE" w:cs="Calibri"/>
          <w:i/>
          <w:iCs/>
          <w:color w:val="1F497D" w:themeColor="text2"/>
          <w:sz w:val="20"/>
        </w:rPr>
        <w:t>tell us how you would like to work together?</w:t>
      </w:r>
      <w:r w:rsidR="006B2C94">
        <w:rPr>
          <w:rFonts w:ascii="AVENIR MEDIUM OBLIQUE" w:hAnsi="AVENIR MEDIUM OBLIQUE" w:cs="Calibri"/>
          <w:i/>
          <w:iCs/>
          <w:color w:val="1F497D" w:themeColor="text2"/>
          <w:sz w:val="20"/>
        </w:rPr>
        <w:t xml:space="preserve"> Knowing your preference will allow us to align before diving in.</w:t>
      </w:r>
    </w:p>
    <w:tbl>
      <w:tblPr>
        <w:tblStyle w:val="GridTable1Light-Accent1"/>
        <w:tblW w:w="9222" w:type="dxa"/>
        <w:tblLayout w:type="fixed"/>
        <w:tblLook w:val="04A0" w:firstRow="1" w:lastRow="0" w:firstColumn="1" w:lastColumn="0" w:noHBand="0" w:noVBand="1"/>
      </w:tblPr>
      <w:tblGrid>
        <w:gridCol w:w="805"/>
        <w:gridCol w:w="8417"/>
      </w:tblGrid>
      <w:tr w:rsidR="0026236E" w:rsidRPr="0062317B" w14:paraId="19326870" w14:textId="77777777" w:rsidTr="00374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F445C6" w14:textId="3032EB13" w:rsidR="0026236E" w:rsidRPr="0062317B" w:rsidRDefault="002D52F4" w:rsidP="00374FB3">
            <w:pPr>
              <w:pStyle w:val="NormalWeb"/>
              <w:spacing w:before="0" w:beforeAutospacing="0" w:after="0" w:afterAutospacing="0"/>
              <w:jc w:val="center"/>
              <w:rPr>
                <w:rFonts w:ascii="Avenir Light" w:hAnsi="Avenir Light" w:cs="Calibri"/>
                <w:sz w:val="20"/>
                <w:szCs w:val="20"/>
              </w:rPr>
            </w:pPr>
            <w:r>
              <w:rPr>
                <w:rFonts w:ascii="Avenir Light" w:hAnsi="Avenir Light" w:cs="Calibri"/>
                <w:sz w:val="20"/>
                <w:szCs w:val="20"/>
              </w:rPr>
              <w:t>X</w:t>
            </w:r>
          </w:p>
        </w:tc>
        <w:tc>
          <w:tcPr>
            <w:tcW w:w="8417" w:type="dxa"/>
          </w:tcPr>
          <w:p w14:paraId="17259E30" w14:textId="652CC0FE" w:rsidR="0026236E" w:rsidRPr="0062317B" w:rsidRDefault="0026236E" w:rsidP="001A39D3">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venir Light" w:hAnsi="Avenir Light" w:cs="Calibri"/>
                <w:b w:val="0"/>
                <w:bCs w:val="0"/>
                <w:sz w:val="20"/>
                <w:szCs w:val="20"/>
              </w:rPr>
            </w:pPr>
          </w:p>
        </w:tc>
      </w:tr>
      <w:tr w:rsidR="0026236E" w:rsidRPr="0062317B" w14:paraId="6900F20F" w14:textId="77777777" w:rsidTr="00374FB3">
        <w:tc>
          <w:tcPr>
            <w:cnfStyle w:val="001000000000" w:firstRow="0" w:lastRow="0" w:firstColumn="1" w:lastColumn="0" w:oddVBand="0" w:evenVBand="0" w:oddHBand="0" w:evenHBand="0" w:firstRowFirstColumn="0" w:firstRowLastColumn="0" w:lastRowFirstColumn="0" w:lastRowLastColumn="0"/>
            <w:tcW w:w="805" w:type="dxa"/>
          </w:tcPr>
          <w:p w14:paraId="3DDD51BA" w14:textId="36AEE258" w:rsidR="0026236E" w:rsidRPr="0062317B" w:rsidRDefault="0026236E" w:rsidP="00374FB3">
            <w:pPr>
              <w:pStyle w:val="NormalWeb"/>
              <w:spacing w:before="0" w:beforeAutospacing="0" w:after="0" w:afterAutospacing="0"/>
              <w:jc w:val="center"/>
              <w:rPr>
                <w:rFonts w:ascii="Avenir Light" w:hAnsi="Avenir Light" w:cs="Calibri"/>
                <w:sz w:val="20"/>
                <w:szCs w:val="20"/>
              </w:rPr>
            </w:pPr>
          </w:p>
        </w:tc>
        <w:tc>
          <w:tcPr>
            <w:tcW w:w="8417" w:type="dxa"/>
          </w:tcPr>
          <w:p w14:paraId="6E951985" w14:textId="03A3D39D" w:rsidR="0026236E" w:rsidRPr="0062317B" w:rsidRDefault="0026236E" w:rsidP="001A39D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r>
              <w:rPr>
                <w:rFonts w:ascii="AVENIR MEDIUM OBLIQUE" w:hAnsi="AVENIR MEDIUM OBLIQUE" w:cs="Calibri"/>
                <w:i/>
                <w:iCs/>
                <w:color w:val="1F497D" w:themeColor="text2"/>
                <w:sz w:val="20"/>
                <w:szCs w:val="20"/>
              </w:rPr>
              <w:t>Give me a platform for my team to develop on – we are good on our own</w:t>
            </w:r>
          </w:p>
        </w:tc>
      </w:tr>
      <w:tr w:rsidR="0026236E" w:rsidRPr="0062317B" w14:paraId="2CA909BC" w14:textId="77777777" w:rsidTr="00374FB3">
        <w:trPr>
          <w:trHeight w:val="287"/>
        </w:trPr>
        <w:tc>
          <w:tcPr>
            <w:cnfStyle w:val="001000000000" w:firstRow="0" w:lastRow="0" w:firstColumn="1" w:lastColumn="0" w:oddVBand="0" w:evenVBand="0" w:oddHBand="0" w:evenHBand="0" w:firstRowFirstColumn="0" w:firstRowLastColumn="0" w:lastRowFirstColumn="0" w:lastRowLastColumn="0"/>
            <w:tcW w:w="805" w:type="dxa"/>
          </w:tcPr>
          <w:p w14:paraId="64531545" w14:textId="15F5A7ED" w:rsidR="0026236E" w:rsidRPr="0062317B" w:rsidRDefault="0026236E" w:rsidP="00374FB3">
            <w:pPr>
              <w:pStyle w:val="NormalWeb"/>
              <w:spacing w:before="0" w:beforeAutospacing="0" w:after="0" w:afterAutospacing="0"/>
              <w:jc w:val="center"/>
              <w:rPr>
                <w:rFonts w:ascii="Avenir Light" w:hAnsi="Avenir Light" w:cs="Calibri"/>
                <w:sz w:val="20"/>
                <w:szCs w:val="20"/>
              </w:rPr>
            </w:pPr>
          </w:p>
        </w:tc>
        <w:tc>
          <w:tcPr>
            <w:tcW w:w="8417" w:type="dxa"/>
          </w:tcPr>
          <w:p w14:paraId="6263E084" w14:textId="7C191527" w:rsidR="0026236E" w:rsidRPr="0062317B" w:rsidRDefault="0026236E" w:rsidP="00374FB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sz w:val="20"/>
                <w:szCs w:val="20"/>
              </w:rPr>
            </w:pPr>
            <w:r>
              <w:rPr>
                <w:rFonts w:ascii="AVENIR MEDIUM OBLIQUE" w:hAnsi="AVENIR MEDIUM OBLIQUE" w:cs="Calibri"/>
                <w:i/>
                <w:iCs/>
                <w:color w:val="1F497D" w:themeColor="text2"/>
                <w:sz w:val="20"/>
                <w:szCs w:val="20"/>
              </w:rPr>
              <w:t>Give me a platform and train/guide/assist my team as they come up to speed</w:t>
            </w:r>
            <w:r w:rsidR="00A817B7">
              <w:rPr>
                <w:rFonts w:ascii="AVENIR MEDIUM OBLIQUE" w:hAnsi="AVENIR MEDIUM OBLIQUE" w:cs="Calibri"/>
                <w:i/>
                <w:iCs/>
                <w:color w:val="1F497D" w:themeColor="text2"/>
                <w:sz w:val="20"/>
                <w:szCs w:val="20"/>
              </w:rPr>
              <w:t xml:space="preserve"> and implement</w:t>
            </w:r>
          </w:p>
        </w:tc>
      </w:tr>
      <w:tr w:rsidR="0026236E" w:rsidRPr="0062317B" w14:paraId="1ACB1223" w14:textId="77777777" w:rsidTr="00374FB3">
        <w:tc>
          <w:tcPr>
            <w:cnfStyle w:val="001000000000" w:firstRow="0" w:lastRow="0" w:firstColumn="1" w:lastColumn="0" w:oddVBand="0" w:evenVBand="0" w:oddHBand="0" w:evenHBand="0" w:firstRowFirstColumn="0" w:firstRowLastColumn="0" w:lastRowFirstColumn="0" w:lastRowLastColumn="0"/>
            <w:tcW w:w="805" w:type="dxa"/>
          </w:tcPr>
          <w:p w14:paraId="6BE74CB5" w14:textId="227463FF" w:rsidR="0026236E" w:rsidRPr="0062317B" w:rsidRDefault="00AE7E12" w:rsidP="00374FB3">
            <w:pPr>
              <w:pStyle w:val="NormalWeb"/>
              <w:spacing w:before="0" w:beforeAutospacing="0" w:after="0" w:afterAutospacing="0"/>
              <w:jc w:val="center"/>
              <w:rPr>
                <w:rFonts w:ascii="Avenir Light" w:hAnsi="Avenir Light" w:cs="Calibri"/>
                <w:sz w:val="20"/>
                <w:szCs w:val="20"/>
              </w:rPr>
            </w:pPr>
            <w:ins w:id="153" w:author="Kumar, Avinash SBOBNG-PTIA/ZE" w:date="2022-01-18T13:54:00Z">
              <w:r>
                <w:rPr>
                  <w:rFonts w:ascii="Avenir Light" w:hAnsi="Avenir Light" w:cs="Calibri"/>
                  <w:sz w:val="20"/>
                  <w:szCs w:val="20"/>
                </w:rPr>
                <w:t>X</w:t>
              </w:r>
            </w:ins>
          </w:p>
        </w:tc>
        <w:tc>
          <w:tcPr>
            <w:tcW w:w="8417" w:type="dxa"/>
          </w:tcPr>
          <w:p w14:paraId="2376ACAC" w14:textId="240EAD5F" w:rsidR="0026236E" w:rsidRPr="0062317B" w:rsidRDefault="00CE51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r>
              <w:rPr>
                <w:rFonts w:ascii="AVENIR MEDIUM OBLIQUE" w:hAnsi="AVENIR MEDIUM OBLIQUE" w:cs="Calibri"/>
                <w:i/>
                <w:iCs/>
                <w:color w:val="1F497D" w:themeColor="text2"/>
                <w:sz w:val="20"/>
                <w:szCs w:val="20"/>
              </w:rPr>
              <w:t>Work with my team to jointly implement the project</w:t>
            </w:r>
          </w:p>
        </w:tc>
      </w:tr>
      <w:tr w:rsidR="0026236E" w:rsidRPr="0062317B" w14:paraId="062405B9" w14:textId="77777777" w:rsidTr="00374FB3">
        <w:tc>
          <w:tcPr>
            <w:cnfStyle w:val="001000000000" w:firstRow="0" w:lastRow="0" w:firstColumn="1" w:lastColumn="0" w:oddVBand="0" w:evenVBand="0" w:oddHBand="0" w:evenHBand="0" w:firstRowFirstColumn="0" w:firstRowLastColumn="0" w:lastRowFirstColumn="0" w:lastRowLastColumn="0"/>
            <w:tcW w:w="805" w:type="dxa"/>
          </w:tcPr>
          <w:p w14:paraId="7B837F69" w14:textId="5A93C9B0" w:rsidR="0026236E" w:rsidRPr="0062317B" w:rsidRDefault="0026236E" w:rsidP="00374FB3">
            <w:pPr>
              <w:pStyle w:val="NormalWeb"/>
              <w:spacing w:before="0" w:beforeAutospacing="0" w:after="0" w:afterAutospacing="0"/>
              <w:jc w:val="center"/>
              <w:rPr>
                <w:rFonts w:ascii="Avenir Light" w:hAnsi="Avenir Light" w:cs="Calibri"/>
                <w:sz w:val="20"/>
                <w:szCs w:val="20"/>
              </w:rPr>
            </w:pPr>
          </w:p>
        </w:tc>
        <w:tc>
          <w:tcPr>
            <w:tcW w:w="8417" w:type="dxa"/>
          </w:tcPr>
          <w:p w14:paraId="7EBBCFE8" w14:textId="0778B01C" w:rsidR="0026236E" w:rsidRPr="0062317B" w:rsidRDefault="00CE51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r>
              <w:rPr>
                <w:rFonts w:ascii="AVENIR MEDIUM OBLIQUE" w:hAnsi="AVENIR MEDIUM OBLIQUE" w:cs="Calibri"/>
                <w:i/>
                <w:iCs/>
                <w:color w:val="1F497D" w:themeColor="text2"/>
                <w:sz w:val="20"/>
                <w:szCs w:val="20"/>
              </w:rPr>
              <w:t>Do it for me</w:t>
            </w:r>
          </w:p>
        </w:tc>
      </w:tr>
      <w:tr w:rsidR="0026236E" w:rsidRPr="0062317B" w14:paraId="3A57E170" w14:textId="77777777" w:rsidTr="00374FB3">
        <w:tc>
          <w:tcPr>
            <w:cnfStyle w:val="001000000000" w:firstRow="0" w:lastRow="0" w:firstColumn="1" w:lastColumn="0" w:oddVBand="0" w:evenVBand="0" w:oddHBand="0" w:evenHBand="0" w:firstRowFirstColumn="0" w:firstRowLastColumn="0" w:lastRowFirstColumn="0" w:lastRowLastColumn="0"/>
            <w:tcW w:w="805" w:type="dxa"/>
          </w:tcPr>
          <w:p w14:paraId="2EFC4939" w14:textId="72AD564D" w:rsidR="0026236E" w:rsidRPr="0062317B" w:rsidRDefault="0026236E" w:rsidP="00374FB3">
            <w:pPr>
              <w:pStyle w:val="NormalWeb"/>
              <w:spacing w:before="0" w:beforeAutospacing="0" w:after="0" w:afterAutospacing="0"/>
              <w:jc w:val="center"/>
              <w:rPr>
                <w:rFonts w:ascii="Avenir Light" w:hAnsi="Avenir Light" w:cs="Calibri"/>
                <w:sz w:val="20"/>
                <w:szCs w:val="20"/>
              </w:rPr>
            </w:pPr>
          </w:p>
        </w:tc>
        <w:tc>
          <w:tcPr>
            <w:tcW w:w="8417" w:type="dxa"/>
          </w:tcPr>
          <w:p w14:paraId="1F91E055" w14:textId="250AE708" w:rsidR="0026236E" w:rsidRPr="0062317B" w:rsidRDefault="00CE51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r>
              <w:rPr>
                <w:rFonts w:ascii="AVENIR MEDIUM OBLIQUE" w:hAnsi="AVENIR MEDIUM OBLIQUE" w:cs="Calibri"/>
                <w:i/>
                <w:iCs/>
                <w:color w:val="1F497D" w:themeColor="text2"/>
                <w:sz w:val="20"/>
                <w:szCs w:val="20"/>
              </w:rPr>
              <w:t>Something else – please describe</w:t>
            </w:r>
          </w:p>
        </w:tc>
      </w:tr>
    </w:tbl>
    <w:p w14:paraId="7F1A8A10" w14:textId="0BD30861" w:rsidR="006851E4" w:rsidRPr="00374FB3" w:rsidRDefault="006851E4" w:rsidP="00374FB3">
      <w:pPr>
        <w:pStyle w:val="NoSpacing"/>
      </w:pPr>
      <w:del w:id="154" w:author="Kumar, Avinash SBOBNG-PTIA/ZE" w:date="2022-01-25T15:22:00Z">
        <w:r w:rsidDel="00D0126A">
          <w:delText>…</w:delText>
        </w:r>
      </w:del>
    </w:p>
    <w:p w14:paraId="5A51563B" w14:textId="2672DE8D" w:rsidR="00503E43" w:rsidDel="00D0126A" w:rsidRDefault="00503E43" w:rsidP="00503E43">
      <w:pPr>
        <w:pStyle w:val="Heading2"/>
        <w:rPr>
          <w:del w:id="155" w:author="Kumar, Avinash SBOBNG-PTIA/ZE" w:date="2022-01-25T15:22:00Z"/>
          <w:b/>
          <w:bCs/>
        </w:rPr>
      </w:pPr>
    </w:p>
    <w:p w14:paraId="6F9FC8DD" w14:textId="5902C521" w:rsidR="00AF7FE8" w:rsidRPr="00503E43" w:rsidRDefault="0059113A" w:rsidP="00503E43">
      <w:pPr>
        <w:pStyle w:val="Heading2"/>
        <w:rPr>
          <w:b/>
          <w:bCs/>
        </w:rPr>
      </w:pPr>
      <w:bookmarkStart w:id="156" w:name="_Toc79839511"/>
      <w:r w:rsidRPr="00503E43">
        <w:rPr>
          <w:b/>
          <w:bCs/>
        </w:rPr>
        <w:t xml:space="preserve">Project </w:t>
      </w:r>
      <w:r w:rsidR="00A572D6" w:rsidRPr="00503E43">
        <w:rPr>
          <w:b/>
          <w:bCs/>
        </w:rPr>
        <w:t>Type</w:t>
      </w:r>
      <w:bookmarkEnd w:id="156"/>
    </w:p>
    <w:p w14:paraId="760E01C0" w14:textId="78D73179" w:rsidR="00F93FBB" w:rsidRPr="00ED5CDB" w:rsidRDefault="0069047D" w:rsidP="00ED5CDB">
      <w:pPr>
        <w:rPr>
          <w:lang w:val="en-US" w:eastAsia="en-US"/>
        </w:rPr>
      </w:pPr>
      <w:r>
        <w:rPr>
          <w:rFonts w:ascii="AVENIR MEDIUM OBLIQUE" w:hAnsi="AVENIR MEDIUM OBLIQUE" w:cs="Calibri"/>
          <w:i/>
          <w:iCs/>
          <w:color w:val="1F497D" w:themeColor="text2"/>
          <w:sz w:val="20"/>
        </w:rPr>
        <w:t xml:space="preserve">Please tell us the type of your project.  This will help us propose </w:t>
      </w:r>
      <w:r w:rsidR="00ED5CDB">
        <w:rPr>
          <w:rFonts w:ascii="AVENIR MEDIUM OBLIQUE" w:hAnsi="AVENIR MEDIUM OBLIQUE" w:cs="Calibri"/>
          <w:i/>
          <w:iCs/>
          <w:color w:val="1F497D" w:themeColor="text2"/>
          <w:sz w:val="20"/>
        </w:rPr>
        <w:t>the right environment for you.</w:t>
      </w:r>
    </w:p>
    <w:tbl>
      <w:tblPr>
        <w:tblStyle w:val="GridTable1Light-Accent1"/>
        <w:tblW w:w="9222" w:type="dxa"/>
        <w:tblLayout w:type="fixed"/>
        <w:tblLook w:val="04A0" w:firstRow="1" w:lastRow="0" w:firstColumn="1" w:lastColumn="0" w:noHBand="0" w:noVBand="1"/>
      </w:tblPr>
      <w:tblGrid>
        <w:gridCol w:w="805"/>
        <w:gridCol w:w="8417"/>
      </w:tblGrid>
      <w:tr w:rsidR="00AF7FE8" w:rsidRPr="0062317B" w14:paraId="2D0465AD" w14:textId="77777777" w:rsidTr="5C29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E9B4BA" w14:textId="77777777" w:rsidR="00AF7FE8" w:rsidRPr="0062317B" w:rsidRDefault="00AF7FE8" w:rsidP="001A39D3">
            <w:pPr>
              <w:pStyle w:val="NormalWeb"/>
              <w:spacing w:before="0" w:beforeAutospacing="0" w:after="0" w:afterAutospacing="0"/>
              <w:jc w:val="center"/>
              <w:rPr>
                <w:rFonts w:ascii="Avenir Light" w:hAnsi="Avenir Light" w:cs="Calibri"/>
                <w:sz w:val="20"/>
                <w:szCs w:val="20"/>
              </w:rPr>
            </w:pPr>
            <w:r>
              <w:rPr>
                <w:rFonts w:ascii="Avenir Light" w:hAnsi="Avenir Light" w:cs="Calibri"/>
                <w:sz w:val="20"/>
                <w:szCs w:val="20"/>
              </w:rPr>
              <w:t>X</w:t>
            </w:r>
          </w:p>
        </w:tc>
        <w:tc>
          <w:tcPr>
            <w:tcW w:w="8417" w:type="dxa"/>
          </w:tcPr>
          <w:p w14:paraId="23C739E2" w14:textId="12B157D6" w:rsidR="00AF7FE8" w:rsidRPr="0062317B" w:rsidRDefault="00AF7FE8" w:rsidP="001A39D3">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venir Light" w:hAnsi="Avenir Light" w:cs="Calibri"/>
                <w:b w:val="0"/>
                <w:bCs w:val="0"/>
                <w:sz w:val="20"/>
                <w:szCs w:val="20"/>
              </w:rPr>
            </w:pPr>
          </w:p>
        </w:tc>
      </w:tr>
      <w:tr w:rsidR="00AF7FE8" w:rsidRPr="0062317B" w14:paraId="031840A5" w14:textId="77777777" w:rsidTr="5C29470E">
        <w:tc>
          <w:tcPr>
            <w:cnfStyle w:val="001000000000" w:firstRow="0" w:lastRow="0" w:firstColumn="1" w:lastColumn="0" w:oddVBand="0" w:evenVBand="0" w:oddHBand="0" w:evenHBand="0" w:firstRowFirstColumn="0" w:firstRowLastColumn="0" w:lastRowFirstColumn="0" w:lastRowLastColumn="0"/>
            <w:tcW w:w="805" w:type="dxa"/>
          </w:tcPr>
          <w:p w14:paraId="1CBD57C5" w14:textId="77777777" w:rsidR="00AF7FE8" w:rsidRPr="0062317B" w:rsidRDefault="00AF7FE8" w:rsidP="001A39D3">
            <w:pPr>
              <w:pStyle w:val="NormalWeb"/>
              <w:spacing w:before="0" w:beforeAutospacing="0" w:after="0" w:afterAutospacing="0"/>
              <w:jc w:val="center"/>
              <w:rPr>
                <w:rFonts w:ascii="Avenir Light" w:hAnsi="Avenir Light" w:cs="Calibri"/>
                <w:sz w:val="20"/>
                <w:szCs w:val="20"/>
              </w:rPr>
            </w:pPr>
          </w:p>
        </w:tc>
        <w:tc>
          <w:tcPr>
            <w:tcW w:w="8417" w:type="dxa"/>
          </w:tcPr>
          <w:p w14:paraId="26DCE3B4" w14:textId="57472AFC" w:rsidR="00AF7FE8" w:rsidRPr="0062317B" w:rsidRDefault="0059113A" w:rsidP="5C29470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r w:rsidRPr="5C29470E">
              <w:rPr>
                <w:rFonts w:ascii="AVENIR MEDIUM OBLIQUE" w:hAnsi="AVENIR MEDIUM OBLIQUE" w:cs="Calibri"/>
                <w:i/>
                <w:iCs/>
                <w:color w:val="1F497D" w:themeColor="text2"/>
                <w:sz w:val="20"/>
                <w:szCs w:val="20"/>
              </w:rPr>
              <w:t>Spike</w:t>
            </w:r>
            <w:r w:rsidR="00126A31">
              <w:rPr>
                <w:rFonts w:ascii="AVENIR MEDIUM OBLIQUE" w:hAnsi="AVENIR MEDIUM OBLIQUE" w:cs="Calibri"/>
                <w:i/>
                <w:iCs/>
                <w:color w:val="1F497D" w:themeColor="text2"/>
                <w:sz w:val="20"/>
                <w:szCs w:val="20"/>
              </w:rPr>
              <w:t xml:space="preserve"> / </w:t>
            </w:r>
            <w:r w:rsidR="00DE7EE3">
              <w:rPr>
                <w:rFonts w:ascii="AVENIR MEDIUM OBLIQUE" w:hAnsi="AVENIR MEDIUM OBLIQUE" w:cs="Calibri"/>
                <w:i/>
                <w:iCs/>
                <w:color w:val="1F497D" w:themeColor="text2"/>
                <w:sz w:val="20"/>
                <w:szCs w:val="20"/>
              </w:rPr>
              <w:t xml:space="preserve">Trial </w:t>
            </w:r>
            <w:r w:rsidR="00DE7EE3" w:rsidRPr="5C29470E">
              <w:rPr>
                <w:rFonts w:ascii="AVENIR MEDIUM OBLIQUE" w:hAnsi="AVENIR MEDIUM OBLIQUE" w:cs="Calibri"/>
                <w:i/>
                <w:iCs/>
                <w:color w:val="1F497D" w:themeColor="text2"/>
                <w:sz w:val="20"/>
                <w:szCs w:val="20"/>
              </w:rPr>
              <w:t>–</w:t>
            </w:r>
            <w:r w:rsidR="00DF1D2C" w:rsidRPr="5C29470E">
              <w:rPr>
                <w:rFonts w:ascii="AVENIR MEDIUM OBLIQUE" w:hAnsi="AVENIR MEDIUM OBLIQUE" w:cs="Calibri"/>
                <w:i/>
                <w:iCs/>
                <w:color w:val="1F497D" w:themeColor="text2"/>
                <w:sz w:val="20"/>
                <w:szCs w:val="20"/>
              </w:rPr>
              <w:t xml:space="preserve"> </w:t>
            </w:r>
            <w:r w:rsidR="00FB30A6" w:rsidRPr="5C29470E">
              <w:rPr>
                <w:rFonts w:ascii="AVENIR MEDIUM OBLIQUE" w:hAnsi="AVENIR MEDIUM OBLIQUE" w:cs="Calibri"/>
                <w:i/>
                <w:iCs/>
                <w:color w:val="1F497D" w:themeColor="text2"/>
                <w:sz w:val="20"/>
                <w:szCs w:val="20"/>
              </w:rPr>
              <w:t xml:space="preserve">we want to </w:t>
            </w:r>
            <w:r w:rsidR="002341B6">
              <w:rPr>
                <w:rFonts w:ascii="AVENIR MEDIUM OBLIQUE" w:hAnsi="AVENIR MEDIUM OBLIQUE" w:cs="Calibri"/>
                <w:i/>
                <w:iCs/>
                <w:color w:val="1F497D" w:themeColor="text2"/>
                <w:sz w:val="20"/>
                <w:szCs w:val="20"/>
              </w:rPr>
              <w:t>test</w:t>
            </w:r>
            <w:r w:rsidR="002341B6" w:rsidRPr="5C29470E">
              <w:rPr>
                <w:rFonts w:ascii="AVENIR MEDIUM OBLIQUE" w:hAnsi="AVENIR MEDIUM OBLIQUE" w:cs="Calibri"/>
                <w:i/>
                <w:iCs/>
                <w:color w:val="1F497D" w:themeColor="text2"/>
                <w:sz w:val="20"/>
                <w:szCs w:val="20"/>
              </w:rPr>
              <w:t xml:space="preserve"> </w:t>
            </w:r>
            <w:r w:rsidR="0085137F" w:rsidRPr="5C29470E">
              <w:rPr>
                <w:rFonts w:ascii="AVENIR MEDIUM OBLIQUE" w:hAnsi="AVENIR MEDIUM OBLIQUE" w:cs="Calibri"/>
                <w:i/>
                <w:iCs/>
                <w:color w:val="1F497D" w:themeColor="text2"/>
                <w:sz w:val="20"/>
                <w:szCs w:val="20"/>
              </w:rPr>
              <w:t>the capability of a specific</w:t>
            </w:r>
            <w:r w:rsidR="00FB30A6" w:rsidRPr="5C29470E">
              <w:rPr>
                <w:rFonts w:ascii="AVENIR MEDIUM OBLIQUE" w:hAnsi="AVENIR MEDIUM OBLIQUE" w:cs="Calibri"/>
                <w:i/>
                <w:iCs/>
                <w:color w:val="1F497D" w:themeColor="text2"/>
                <w:sz w:val="20"/>
                <w:szCs w:val="20"/>
              </w:rPr>
              <w:t xml:space="preserve"> </w:t>
            </w:r>
            <w:r w:rsidR="00DF2800" w:rsidRPr="5C29470E">
              <w:rPr>
                <w:rFonts w:ascii="AVENIR MEDIUM OBLIQUE" w:hAnsi="AVENIR MEDIUM OBLIQUE" w:cs="Calibri"/>
                <w:i/>
                <w:iCs/>
                <w:color w:val="1F497D" w:themeColor="text2"/>
                <w:sz w:val="20"/>
                <w:szCs w:val="20"/>
              </w:rPr>
              <w:t xml:space="preserve">single </w:t>
            </w:r>
            <w:r w:rsidR="00FB30A6" w:rsidRPr="5C29470E">
              <w:rPr>
                <w:rFonts w:ascii="AVENIR MEDIUM OBLIQUE" w:hAnsi="AVENIR MEDIUM OBLIQUE" w:cs="Calibri"/>
                <w:i/>
                <w:iCs/>
                <w:color w:val="1F497D" w:themeColor="text2"/>
                <w:sz w:val="20"/>
                <w:szCs w:val="20"/>
              </w:rPr>
              <w:t>technology</w:t>
            </w:r>
            <w:r w:rsidR="00DF2800" w:rsidRPr="5C29470E">
              <w:rPr>
                <w:rFonts w:ascii="AVENIR MEDIUM OBLIQUE" w:hAnsi="AVENIR MEDIUM OBLIQUE" w:cs="Calibri"/>
                <w:i/>
                <w:iCs/>
                <w:color w:val="1F497D" w:themeColor="text2"/>
                <w:sz w:val="20"/>
                <w:szCs w:val="20"/>
              </w:rPr>
              <w:t xml:space="preserve"> component</w:t>
            </w:r>
          </w:p>
        </w:tc>
      </w:tr>
      <w:tr w:rsidR="00AF7FE8" w:rsidRPr="0062317B" w14:paraId="2C1DC3CE" w14:textId="77777777" w:rsidTr="5C29470E">
        <w:trPr>
          <w:trHeight w:val="287"/>
        </w:trPr>
        <w:tc>
          <w:tcPr>
            <w:cnfStyle w:val="001000000000" w:firstRow="0" w:lastRow="0" w:firstColumn="1" w:lastColumn="0" w:oddVBand="0" w:evenVBand="0" w:oddHBand="0" w:evenHBand="0" w:firstRowFirstColumn="0" w:firstRowLastColumn="0" w:lastRowFirstColumn="0" w:lastRowLastColumn="0"/>
            <w:tcW w:w="805" w:type="dxa"/>
          </w:tcPr>
          <w:p w14:paraId="54749BA9" w14:textId="77777777" w:rsidR="00AF7FE8" w:rsidRPr="0062317B" w:rsidRDefault="00AF7FE8" w:rsidP="001A39D3">
            <w:pPr>
              <w:pStyle w:val="NormalWeb"/>
              <w:spacing w:before="0" w:beforeAutospacing="0" w:after="0" w:afterAutospacing="0"/>
              <w:jc w:val="center"/>
              <w:rPr>
                <w:rFonts w:ascii="Avenir Light" w:hAnsi="Avenir Light" w:cs="Calibri"/>
                <w:sz w:val="20"/>
                <w:szCs w:val="20"/>
              </w:rPr>
            </w:pPr>
          </w:p>
        </w:tc>
        <w:tc>
          <w:tcPr>
            <w:tcW w:w="8417" w:type="dxa"/>
          </w:tcPr>
          <w:p w14:paraId="18847233" w14:textId="54C012D8" w:rsidR="00AF7FE8" w:rsidRPr="0062317B" w:rsidRDefault="0059113A" w:rsidP="001A39D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sz w:val="20"/>
                <w:szCs w:val="20"/>
              </w:rPr>
            </w:pPr>
            <w:r>
              <w:rPr>
                <w:rFonts w:ascii="AVENIR MEDIUM OBLIQUE" w:hAnsi="AVENIR MEDIUM OBLIQUE" w:cs="Calibri"/>
                <w:i/>
                <w:iCs/>
                <w:color w:val="1F497D" w:themeColor="text2"/>
                <w:sz w:val="20"/>
                <w:szCs w:val="20"/>
              </w:rPr>
              <w:t>POC</w:t>
            </w:r>
            <w:r w:rsidR="00126A31">
              <w:rPr>
                <w:rFonts w:ascii="AVENIR MEDIUM OBLIQUE" w:hAnsi="AVENIR MEDIUM OBLIQUE" w:cs="Calibri"/>
                <w:i/>
                <w:iCs/>
                <w:color w:val="1F497D" w:themeColor="text2"/>
                <w:sz w:val="20"/>
                <w:szCs w:val="20"/>
              </w:rPr>
              <w:t xml:space="preserve"> / Prototype</w:t>
            </w:r>
            <w:r w:rsidR="00DF2800">
              <w:rPr>
                <w:rFonts w:ascii="AVENIR MEDIUM OBLIQUE" w:hAnsi="AVENIR MEDIUM OBLIQUE" w:cs="Calibri"/>
                <w:i/>
                <w:iCs/>
                <w:color w:val="1F497D" w:themeColor="text2"/>
                <w:sz w:val="20"/>
                <w:szCs w:val="20"/>
              </w:rPr>
              <w:t xml:space="preserve"> – we want to prove </w:t>
            </w:r>
            <w:r w:rsidR="0081599A">
              <w:rPr>
                <w:rFonts w:ascii="AVENIR MEDIUM OBLIQUE" w:hAnsi="AVENIR MEDIUM OBLIQUE" w:cs="Calibri"/>
                <w:i/>
                <w:iCs/>
                <w:color w:val="1F497D" w:themeColor="text2"/>
                <w:sz w:val="20"/>
                <w:szCs w:val="20"/>
              </w:rPr>
              <w:t xml:space="preserve">a </w:t>
            </w:r>
            <w:r w:rsidR="0093399A">
              <w:rPr>
                <w:rFonts w:ascii="AVENIR MEDIUM OBLIQUE" w:hAnsi="AVENIR MEDIUM OBLIQUE" w:cs="Calibri"/>
                <w:i/>
                <w:iCs/>
                <w:color w:val="1F497D" w:themeColor="text2"/>
                <w:sz w:val="20"/>
                <w:szCs w:val="20"/>
              </w:rPr>
              <w:t xml:space="preserve">product or custom </w:t>
            </w:r>
            <w:r w:rsidR="000A7260">
              <w:rPr>
                <w:rFonts w:ascii="AVENIR MEDIUM OBLIQUE" w:hAnsi="AVENIR MEDIUM OBLIQUE" w:cs="Calibri"/>
                <w:i/>
                <w:iCs/>
                <w:color w:val="1F497D" w:themeColor="text2"/>
                <w:sz w:val="20"/>
                <w:szCs w:val="20"/>
              </w:rPr>
              <w:t>solution implementation (</w:t>
            </w:r>
            <w:r w:rsidR="0081599A">
              <w:rPr>
                <w:rFonts w:ascii="AVENIR MEDIUM OBLIQUE" w:hAnsi="AVENIR MEDIUM OBLIQUE" w:cs="Calibri"/>
                <w:i/>
                <w:iCs/>
                <w:color w:val="1F497D" w:themeColor="text2"/>
                <w:sz w:val="20"/>
                <w:szCs w:val="20"/>
              </w:rPr>
              <w:t xml:space="preserve">business use case </w:t>
            </w:r>
            <w:r w:rsidR="007C4F07">
              <w:rPr>
                <w:rFonts w:ascii="AVENIR MEDIUM OBLIQUE" w:hAnsi="AVENIR MEDIUM OBLIQUE" w:cs="Calibri"/>
                <w:i/>
                <w:iCs/>
                <w:color w:val="1F497D" w:themeColor="text2"/>
                <w:sz w:val="20"/>
                <w:szCs w:val="20"/>
              </w:rPr>
              <w:t>or</w:t>
            </w:r>
            <w:r w:rsidR="0093399A">
              <w:rPr>
                <w:rFonts w:ascii="AVENIR MEDIUM OBLIQUE" w:hAnsi="AVENIR MEDIUM OBLIQUE" w:cs="Calibri"/>
                <w:i/>
                <w:iCs/>
                <w:color w:val="1F497D" w:themeColor="text2"/>
                <w:sz w:val="20"/>
                <w:szCs w:val="20"/>
              </w:rPr>
              <w:t>/and</w:t>
            </w:r>
            <w:r w:rsidR="007C4F07">
              <w:rPr>
                <w:rFonts w:ascii="AVENIR MEDIUM OBLIQUE" w:hAnsi="AVENIR MEDIUM OBLIQUE" w:cs="Calibri"/>
                <w:i/>
                <w:iCs/>
                <w:color w:val="1F497D" w:themeColor="text2"/>
                <w:sz w:val="20"/>
                <w:szCs w:val="20"/>
              </w:rPr>
              <w:t xml:space="preserve"> an end-to-end technical flow</w:t>
            </w:r>
            <w:r w:rsidR="0093399A">
              <w:rPr>
                <w:rFonts w:ascii="AVENIR MEDIUM OBLIQUE" w:hAnsi="AVENIR MEDIUM OBLIQUE" w:cs="Calibri"/>
                <w:i/>
                <w:iCs/>
                <w:color w:val="1F497D" w:themeColor="text2"/>
                <w:sz w:val="20"/>
                <w:szCs w:val="20"/>
              </w:rPr>
              <w:t>)</w:t>
            </w:r>
          </w:p>
        </w:tc>
      </w:tr>
      <w:tr w:rsidR="00AF7FE8" w:rsidRPr="0062317B" w14:paraId="48D2CE0D" w14:textId="77777777" w:rsidTr="5C29470E">
        <w:tc>
          <w:tcPr>
            <w:cnfStyle w:val="001000000000" w:firstRow="0" w:lastRow="0" w:firstColumn="1" w:lastColumn="0" w:oddVBand="0" w:evenVBand="0" w:oddHBand="0" w:evenHBand="0" w:firstRowFirstColumn="0" w:firstRowLastColumn="0" w:lastRowFirstColumn="0" w:lastRowLastColumn="0"/>
            <w:tcW w:w="805" w:type="dxa"/>
          </w:tcPr>
          <w:p w14:paraId="1562495F" w14:textId="23271E5E" w:rsidR="00AF7FE8" w:rsidRPr="0062317B" w:rsidRDefault="00AE7E12" w:rsidP="001A39D3">
            <w:pPr>
              <w:pStyle w:val="NormalWeb"/>
              <w:spacing w:before="0" w:beforeAutospacing="0" w:after="0" w:afterAutospacing="0"/>
              <w:jc w:val="center"/>
              <w:rPr>
                <w:rFonts w:ascii="Avenir Light" w:hAnsi="Avenir Light" w:cs="Calibri"/>
                <w:sz w:val="20"/>
                <w:szCs w:val="20"/>
              </w:rPr>
            </w:pPr>
            <w:ins w:id="157" w:author="Kumar, Avinash SBOBNG-PTIA/ZE" w:date="2022-01-18T13:54:00Z">
              <w:r>
                <w:rPr>
                  <w:rFonts w:ascii="Avenir Light" w:hAnsi="Avenir Light" w:cs="Calibri"/>
                  <w:sz w:val="20"/>
                  <w:szCs w:val="20"/>
                </w:rPr>
                <w:t>X</w:t>
              </w:r>
            </w:ins>
          </w:p>
        </w:tc>
        <w:tc>
          <w:tcPr>
            <w:tcW w:w="8417" w:type="dxa"/>
          </w:tcPr>
          <w:p w14:paraId="76A591AF" w14:textId="4BA57DBD" w:rsidR="00AF7FE8" w:rsidRPr="0062317B" w:rsidRDefault="00214D2C" w:rsidP="001A39D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r>
              <w:rPr>
                <w:rFonts w:ascii="AVENIR MEDIUM OBLIQUE" w:hAnsi="AVENIR MEDIUM OBLIQUE" w:cs="Calibri"/>
                <w:i/>
                <w:iCs/>
                <w:color w:val="1F497D" w:themeColor="text2"/>
                <w:sz w:val="20"/>
                <w:szCs w:val="20"/>
              </w:rPr>
              <w:t>MVP</w:t>
            </w:r>
            <w:r w:rsidR="00FB30A6">
              <w:rPr>
                <w:rFonts w:ascii="AVENIR MEDIUM OBLIQUE" w:hAnsi="AVENIR MEDIUM OBLIQUE" w:cs="Calibri"/>
                <w:i/>
                <w:iCs/>
                <w:color w:val="1F497D" w:themeColor="text2"/>
                <w:sz w:val="20"/>
                <w:szCs w:val="20"/>
              </w:rPr>
              <w:t xml:space="preserve"> </w:t>
            </w:r>
            <w:r w:rsidR="00126A31">
              <w:rPr>
                <w:rFonts w:ascii="AVENIR MEDIUM OBLIQUE" w:hAnsi="AVENIR MEDIUM OBLIQUE" w:cs="Calibri"/>
                <w:i/>
                <w:iCs/>
                <w:color w:val="1F497D" w:themeColor="text2"/>
                <w:sz w:val="20"/>
                <w:szCs w:val="20"/>
              </w:rPr>
              <w:t xml:space="preserve">/ </w:t>
            </w:r>
            <w:r w:rsidR="00E55CDB">
              <w:rPr>
                <w:rFonts w:ascii="AVENIR MEDIUM OBLIQUE" w:hAnsi="AVENIR MEDIUM OBLIQUE" w:cs="Calibri"/>
                <w:i/>
                <w:iCs/>
                <w:color w:val="1F497D" w:themeColor="text2"/>
                <w:sz w:val="20"/>
                <w:szCs w:val="20"/>
              </w:rPr>
              <w:t>Production</w:t>
            </w:r>
            <w:r w:rsidR="00126A31">
              <w:rPr>
                <w:rFonts w:ascii="AVENIR MEDIUM OBLIQUE" w:hAnsi="AVENIR MEDIUM OBLIQUE" w:cs="Calibri"/>
                <w:i/>
                <w:iCs/>
                <w:color w:val="1F497D" w:themeColor="text2"/>
                <w:sz w:val="20"/>
                <w:szCs w:val="20"/>
              </w:rPr>
              <w:t xml:space="preserve"> </w:t>
            </w:r>
            <w:r w:rsidR="00FB30A6">
              <w:rPr>
                <w:rFonts w:ascii="AVENIR MEDIUM OBLIQUE" w:hAnsi="AVENIR MEDIUM OBLIQUE" w:cs="Calibri"/>
                <w:i/>
                <w:iCs/>
                <w:color w:val="1F497D" w:themeColor="text2"/>
                <w:sz w:val="20"/>
                <w:szCs w:val="20"/>
              </w:rPr>
              <w:t xml:space="preserve">– we want to take it to production as part of this project scope </w:t>
            </w:r>
          </w:p>
        </w:tc>
      </w:tr>
      <w:tr w:rsidR="0063237C" w:rsidRPr="0062317B" w14:paraId="183638FB" w14:textId="77777777" w:rsidTr="5C29470E">
        <w:tc>
          <w:tcPr>
            <w:cnfStyle w:val="001000000000" w:firstRow="0" w:lastRow="0" w:firstColumn="1" w:lastColumn="0" w:oddVBand="0" w:evenVBand="0" w:oddHBand="0" w:evenHBand="0" w:firstRowFirstColumn="0" w:firstRowLastColumn="0" w:lastRowFirstColumn="0" w:lastRowLastColumn="0"/>
            <w:tcW w:w="805" w:type="dxa"/>
          </w:tcPr>
          <w:p w14:paraId="654B6378" w14:textId="77777777" w:rsidR="0063237C" w:rsidRPr="0062317B" w:rsidRDefault="0063237C" w:rsidP="001A39D3">
            <w:pPr>
              <w:pStyle w:val="NormalWeb"/>
              <w:spacing w:before="0" w:beforeAutospacing="0" w:after="0" w:afterAutospacing="0"/>
              <w:jc w:val="center"/>
              <w:rPr>
                <w:rFonts w:ascii="Avenir Light" w:hAnsi="Avenir Light" w:cs="Calibri"/>
                <w:sz w:val="20"/>
                <w:szCs w:val="20"/>
              </w:rPr>
            </w:pPr>
          </w:p>
        </w:tc>
        <w:tc>
          <w:tcPr>
            <w:tcW w:w="8417" w:type="dxa"/>
          </w:tcPr>
          <w:p w14:paraId="1833D9C6" w14:textId="4573B5DC" w:rsidR="0063237C" w:rsidRDefault="0063237C" w:rsidP="001A39D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MEDIUM OBLIQUE" w:hAnsi="AVENIR MEDIUM OBLIQUE" w:cs="Calibri"/>
                <w:i/>
                <w:iCs/>
                <w:color w:val="1F497D" w:themeColor="text2"/>
                <w:sz w:val="20"/>
                <w:szCs w:val="20"/>
              </w:rPr>
            </w:pPr>
            <w:r>
              <w:rPr>
                <w:rFonts w:ascii="AVENIR MEDIUM OBLIQUE" w:hAnsi="AVENIR MEDIUM OBLIQUE" w:cs="Calibri"/>
                <w:i/>
                <w:iCs/>
                <w:color w:val="1F497D" w:themeColor="text2"/>
                <w:sz w:val="20"/>
                <w:szCs w:val="20"/>
              </w:rPr>
              <w:t>Something else – please describe</w:t>
            </w:r>
          </w:p>
        </w:tc>
      </w:tr>
    </w:tbl>
    <w:p w14:paraId="4BB37899" w14:textId="77777777" w:rsidR="00AF7FE8" w:rsidRPr="008A5C9A" w:rsidRDefault="00AF7FE8" w:rsidP="00AF7FE8">
      <w:pPr>
        <w:pStyle w:val="NoSpacing"/>
      </w:pPr>
      <w:r>
        <w:lastRenderedPageBreak/>
        <w:t>…</w:t>
      </w:r>
    </w:p>
    <w:p w14:paraId="76523FB7" w14:textId="796D2ED8" w:rsidR="00503E43" w:rsidDel="00181410" w:rsidRDefault="00503E43" w:rsidP="00503E43">
      <w:pPr>
        <w:pStyle w:val="Heading2"/>
        <w:rPr>
          <w:ins w:id="158" w:author="Grinev, Elena SITI-ITZ/E" w:date="2021-08-16T12:24:00Z"/>
          <w:del w:id="159" w:author="Kumar, Avinash SBOBNG-PTIA/ZE" w:date="2022-01-25T15:12:00Z"/>
          <w:b/>
          <w:bCs/>
        </w:rPr>
      </w:pPr>
    </w:p>
    <w:p w14:paraId="1A1A357A" w14:textId="59E6F3B3" w:rsidR="000E69E4" w:rsidRPr="00503E43" w:rsidRDefault="00B5695A" w:rsidP="000E69E4">
      <w:pPr>
        <w:pStyle w:val="Heading2"/>
        <w:rPr>
          <w:b/>
          <w:bCs/>
        </w:rPr>
      </w:pPr>
      <w:commentRangeStart w:id="160"/>
      <w:r>
        <w:rPr>
          <w:b/>
          <w:bCs/>
        </w:rPr>
        <w:t>Solution</w:t>
      </w:r>
      <w:r w:rsidR="000E69E4" w:rsidRPr="00503E43">
        <w:rPr>
          <w:b/>
          <w:bCs/>
        </w:rPr>
        <w:t xml:space="preserve"> Type</w:t>
      </w:r>
      <w:commentRangeEnd w:id="160"/>
      <w:r w:rsidR="005823C9">
        <w:rPr>
          <w:rStyle w:val="CommentReference"/>
          <w:rFonts w:ascii="Times New Roman" w:eastAsia="Times New Roman" w:hAnsi="Times New Roman" w:cs="Times New Roman"/>
          <w:color w:val="auto"/>
        </w:rPr>
        <w:commentReference w:id="160"/>
      </w:r>
    </w:p>
    <w:p w14:paraId="7A82566B" w14:textId="632B0941" w:rsidR="000E69E4" w:rsidRPr="00ED5CDB" w:rsidRDefault="000E69E4" w:rsidP="000E69E4">
      <w:pPr>
        <w:rPr>
          <w:lang w:val="en-US" w:eastAsia="en-US"/>
        </w:rPr>
      </w:pPr>
      <w:r>
        <w:rPr>
          <w:rFonts w:ascii="AVENIR MEDIUM OBLIQUE" w:hAnsi="AVENIR MEDIUM OBLIQUE" w:cs="Calibri"/>
          <w:i/>
          <w:iCs/>
          <w:color w:val="1F497D" w:themeColor="text2"/>
          <w:sz w:val="20"/>
        </w:rPr>
        <w:t xml:space="preserve">Please tell us the type of </w:t>
      </w:r>
      <w:r w:rsidR="00310D19">
        <w:rPr>
          <w:rFonts w:ascii="AVENIR MEDIUM OBLIQUE" w:hAnsi="AVENIR MEDIUM OBLIQUE" w:cs="Calibri"/>
          <w:i/>
          <w:iCs/>
          <w:color w:val="1F497D" w:themeColor="text2"/>
          <w:sz w:val="20"/>
        </w:rPr>
        <w:t>solution you are building</w:t>
      </w:r>
      <w:r w:rsidR="00781C24">
        <w:rPr>
          <w:rFonts w:ascii="AVENIR MEDIUM OBLIQUE" w:hAnsi="AVENIR MEDIUM OBLIQUE" w:cs="Calibri"/>
          <w:i/>
          <w:iCs/>
          <w:color w:val="1F497D" w:themeColor="text2"/>
          <w:sz w:val="20"/>
        </w:rPr>
        <w:t>.</w:t>
      </w:r>
      <w:r>
        <w:rPr>
          <w:rFonts w:ascii="AVENIR MEDIUM OBLIQUE" w:hAnsi="AVENIR MEDIUM OBLIQUE" w:cs="Calibri"/>
          <w:i/>
          <w:iCs/>
          <w:color w:val="1F497D" w:themeColor="text2"/>
          <w:sz w:val="20"/>
        </w:rPr>
        <w:t xml:space="preserve"> </w:t>
      </w:r>
      <w:r w:rsidR="00D138AF">
        <w:rPr>
          <w:rFonts w:ascii="AVENIR MEDIUM OBLIQUE" w:hAnsi="AVENIR MEDIUM OBLIQUE" w:cs="Calibri"/>
          <w:i/>
          <w:iCs/>
          <w:color w:val="1F497D" w:themeColor="text2"/>
          <w:sz w:val="20"/>
        </w:rPr>
        <w:t>Pick all that apply.</w:t>
      </w:r>
    </w:p>
    <w:tbl>
      <w:tblPr>
        <w:tblStyle w:val="GridTable1Light-Accent1"/>
        <w:tblW w:w="9222" w:type="dxa"/>
        <w:tblLayout w:type="fixed"/>
        <w:tblLook w:val="04A0" w:firstRow="1" w:lastRow="0" w:firstColumn="1" w:lastColumn="0" w:noHBand="0" w:noVBand="1"/>
      </w:tblPr>
      <w:tblGrid>
        <w:gridCol w:w="805"/>
        <w:gridCol w:w="8417"/>
      </w:tblGrid>
      <w:tr w:rsidR="000E69E4" w:rsidRPr="0062317B" w14:paraId="0E4EF102" w14:textId="77777777" w:rsidTr="00CB7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3A438D" w14:textId="77777777" w:rsidR="000E69E4" w:rsidRPr="0062317B" w:rsidRDefault="000E69E4" w:rsidP="00CB7894">
            <w:pPr>
              <w:pStyle w:val="NormalWeb"/>
              <w:spacing w:before="0" w:beforeAutospacing="0" w:after="0" w:afterAutospacing="0"/>
              <w:jc w:val="center"/>
              <w:rPr>
                <w:rFonts w:ascii="Avenir Light" w:hAnsi="Avenir Light" w:cs="Calibri"/>
                <w:sz w:val="20"/>
                <w:szCs w:val="20"/>
              </w:rPr>
            </w:pPr>
            <w:r>
              <w:rPr>
                <w:rFonts w:ascii="Avenir Light" w:hAnsi="Avenir Light" w:cs="Calibri"/>
                <w:sz w:val="20"/>
                <w:szCs w:val="20"/>
              </w:rPr>
              <w:t>X</w:t>
            </w:r>
          </w:p>
        </w:tc>
        <w:tc>
          <w:tcPr>
            <w:tcW w:w="8417" w:type="dxa"/>
          </w:tcPr>
          <w:p w14:paraId="573E5BA7" w14:textId="77777777" w:rsidR="000E69E4" w:rsidRPr="0062317B" w:rsidRDefault="000E69E4" w:rsidP="00CB7894">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venir Light" w:hAnsi="Avenir Light" w:cs="Calibri"/>
                <w:b w:val="0"/>
                <w:bCs w:val="0"/>
                <w:sz w:val="20"/>
                <w:szCs w:val="20"/>
              </w:rPr>
            </w:pPr>
          </w:p>
        </w:tc>
      </w:tr>
      <w:tr w:rsidR="007351AA" w:rsidRPr="0062317B" w14:paraId="73DA58AD" w14:textId="77777777" w:rsidTr="00CB7894">
        <w:tc>
          <w:tcPr>
            <w:cnfStyle w:val="001000000000" w:firstRow="0" w:lastRow="0" w:firstColumn="1" w:lastColumn="0" w:oddVBand="0" w:evenVBand="0" w:oddHBand="0" w:evenHBand="0" w:firstRowFirstColumn="0" w:firstRowLastColumn="0" w:lastRowFirstColumn="0" w:lastRowLastColumn="0"/>
            <w:tcW w:w="805" w:type="dxa"/>
          </w:tcPr>
          <w:p w14:paraId="7ED28CB8" w14:textId="77777777" w:rsidR="007351AA" w:rsidRPr="0062317B" w:rsidRDefault="007351AA" w:rsidP="00CB7894">
            <w:pPr>
              <w:pStyle w:val="NormalWeb"/>
              <w:spacing w:before="0" w:beforeAutospacing="0" w:after="0" w:afterAutospacing="0"/>
              <w:jc w:val="center"/>
              <w:rPr>
                <w:rFonts w:ascii="Avenir Light" w:hAnsi="Avenir Light" w:cs="Calibri"/>
                <w:sz w:val="20"/>
                <w:szCs w:val="20"/>
              </w:rPr>
            </w:pPr>
          </w:p>
        </w:tc>
        <w:tc>
          <w:tcPr>
            <w:tcW w:w="8417" w:type="dxa"/>
          </w:tcPr>
          <w:p w14:paraId="6E6D581E" w14:textId="2101FD62" w:rsidR="007351AA" w:rsidRDefault="007351AA" w:rsidP="00CB789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MEDIUM OBLIQUE" w:hAnsi="AVENIR MEDIUM OBLIQUE" w:cs="Calibri"/>
                <w:i/>
                <w:iCs/>
                <w:color w:val="1F497D" w:themeColor="text2"/>
                <w:sz w:val="20"/>
                <w:szCs w:val="20"/>
              </w:rPr>
            </w:pPr>
            <w:r>
              <w:rPr>
                <w:rFonts w:ascii="AVENIR MEDIUM OBLIQUE" w:hAnsi="AVENIR MEDIUM OBLIQUE" w:cs="Calibri"/>
                <w:i/>
                <w:iCs/>
                <w:color w:val="1F497D" w:themeColor="text2"/>
                <w:sz w:val="20"/>
                <w:szCs w:val="20"/>
              </w:rPr>
              <w:t>Lift &amp; shift legacy application - maintain an operational mode, no refactoring</w:t>
            </w:r>
          </w:p>
        </w:tc>
      </w:tr>
      <w:tr w:rsidR="000E69E4" w:rsidRPr="0062317B" w14:paraId="0AF1BD33" w14:textId="77777777" w:rsidTr="00CB7894">
        <w:tc>
          <w:tcPr>
            <w:cnfStyle w:val="001000000000" w:firstRow="0" w:lastRow="0" w:firstColumn="1" w:lastColumn="0" w:oddVBand="0" w:evenVBand="0" w:oddHBand="0" w:evenHBand="0" w:firstRowFirstColumn="0" w:firstRowLastColumn="0" w:lastRowFirstColumn="0" w:lastRowLastColumn="0"/>
            <w:tcW w:w="805" w:type="dxa"/>
          </w:tcPr>
          <w:p w14:paraId="05809D51" w14:textId="77777777" w:rsidR="000E69E4" w:rsidRPr="0062317B" w:rsidRDefault="000E69E4" w:rsidP="00CB7894">
            <w:pPr>
              <w:pStyle w:val="NormalWeb"/>
              <w:spacing w:before="0" w:beforeAutospacing="0" w:after="0" w:afterAutospacing="0"/>
              <w:jc w:val="center"/>
              <w:rPr>
                <w:rFonts w:ascii="Avenir Light" w:hAnsi="Avenir Light" w:cs="Calibri"/>
                <w:sz w:val="20"/>
                <w:szCs w:val="20"/>
              </w:rPr>
            </w:pPr>
          </w:p>
        </w:tc>
        <w:tc>
          <w:tcPr>
            <w:tcW w:w="8417" w:type="dxa"/>
          </w:tcPr>
          <w:p w14:paraId="321FD9C2" w14:textId="40C816DB" w:rsidR="000E69E4" w:rsidRPr="0062317B" w:rsidRDefault="002B7450" w:rsidP="00CB789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sz w:val="20"/>
                <w:szCs w:val="20"/>
              </w:rPr>
            </w:pPr>
            <w:r>
              <w:rPr>
                <w:rFonts w:ascii="AVENIR MEDIUM OBLIQUE" w:hAnsi="AVENIR MEDIUM OBLIQUE" w:cs="Calibri"/>
                <w:i/>
                <w:iCs/>
                <w:color w:val="1F497D" w:themeColor="text2"/>
                <w:sz w:val="20"/>
                <w:szCs w:val="20"/>
              </w:rPr>
              <w:t xml:space="preserve">Data Engineering </w:t>
            </w:r>
            <w:r w:rsidR="004D6664">
              <w:rPr>
                <w:rFonts w:ascii="AVENIR MEDIUM OBLIQUE" w:hAnsi="AVENIR MEDIUM OBLIQUE" w:cs="Calibri"/>
                <w:i/>
                <w:iCs/>
                <w:color w:val="1F497D" w:themeColor="text2"/>
                <w:sz w:val="20"/>
                <w:szCs w:val="20"/>
              </w:rPr>
              <w:t>–</w:t>
            </w:r>
            <w:r>
              <w:rPr>
                <w:rFonts w:ascii="AVENIR MEDIUM OBLIQUE" w:hAnsi="AVENIR MEDIUM OBLIQUE" w:cs="Calibri"/>
                <w:i/>
                <w:iCs/>
                <w:color w:val="1F497D" w:themeColor="text2"/>
                <w:sz w:val="20"/>
                <w:szCs w:val="20"/>
              </w:rPr>
              <w:t xml:space="preserve"> </w:t>
            </w:r>
            <w:r w:rsidR="004D6664">
              <w:rPr>
                <w:rFonts w:ascii="AVENIR MEDIUM OBLIQUE" w:hAnsi="AVENIR MEDIUM OBLIQUE" w:cs="Calibri"/>
                <w:i/>
                <w:iCs/>
                <w:color w:val="1F497D" w:themeColor="text2"/>
                <w:sz w:val="20"/>
                <w:szCs w:val="20"/>
              </w:rPr>
              <w:t xml:space="preserve">data centric </w:t>
            </w:r>
            <w:r w:rsidR="00787216">
              <w:rPr>
                <w:rFonts w:ascii="AVENIR MEDIUM OBLIQUE" w:hAnsi="AVENIR MEDIUM OBLIQUE" w:cs="Calibri"/>
                <w:i/>
                <w:iCs/>
                <w:color w:val="1F497D" w:themeColor="text2"/>
                <w:sz w:val="20"/>
                <w:szCs w:val="20"/>
              </w:rPr>
              <w:t>ETL workflows</w:t>
            </w:r>
            <w:r w:rsidR="00B91F85">
              <w:rPr>
                <w:rFonts w:ascii="AVENIR MEDIUM OBLIQUE" w:hAnsi="AVENIR MEDIUM OBLIQUE" w:cs="Calibri"/>
                <w:i/>
                <w:iCs/>
                <w:color w:val="1F497D" w:themeColor="text2"/>
                <w:sz w:val="20"/>
                <w:szCs w:val="20"/>
              </w:rPr>
              <w:t xml:space="preserve"> with multiple </w:t>
            </w:r>
            <w:r w:rsidR="00CF0AD1">
              <w:rPr>
                <w:rFonts w:ascii="AVENIR MEDIUM OBLIQUE" w:hAnsi="AVENIR MEDIUM OBLIQUE" w:cs="Calibri"/>
                <w:i/>
                <w:iCs/>
                <w:color w:val="1F497D" w:themeColor="text2"/>
                <w:sz w:val="20"/>
                <w:szCs w:val="20"/>
              </w:rPr>
              <w:t>data sources</w:t>
            </w:r>
            <w:r w:rsidR="0033383F">
              <w:rPr>
                <w:rFonts w:ascii="AVENIR MEDIUM OBLIQUE" w:hAnsi="AVENIR MEDIUM OBLIQUE" w:cs="Calibri"/>
                <w:i/>
                <w:iCs/>
                <w:color w:val="1F497D" w:themeColor="text2"/>
                <w:sz w:val="20"/>
                <w:szCs w:val="20"/>
              </w:rPr>
              <w:t xml:space="preserve">, </w:t>
            </w:r>
            <w:r w:rsidR="00F9613C">
              <w:rPr>
                <w:rFonts w:ascii="AVENIR MEDIUM OBLIQUE" w:hAnsi="AVENIR MEDIUM OBLIQUE" w:cs="Calibri"/>
                <w:i/>
                <w:iCs/>
                <w:color w:val="1F497D" w:themeColor="text2"/>
                <w:sz w:val="20"/>
                <w:szCs w:val="20"/>
              </w:rPr>
              <w:t>an</w:t>
            </w:r>
            <w:r w:rsidR="000E416C">
              <w:rPr>
                <w:rFonts w:ascii="AVENIR MEDIUM OBLIQUE" w:hAnsi="AVENIR MEDIUM OBLIQUE" w:cs="Calibri"/>
                <w:i/>
                <w:iCs/>
                <w:color w:val="1F497D" w:themeColor="text2"/>
                <w:sz w:val="20"/>
                <w:szCs w:val="20"/>
              </w:rPr>
              <w:t xml:space="preserve">alytical </w:t>
            </w:r>
            <w:r w:rsidR="003B166B">
              <w:rPr>
                <w:rFonts w:ascii="AVENIR MEDIUM OBLIQUE" w:hAnsi="AVENIR MEDIUM OBLIQUE" w:cs="Calibri"/>
                <w:i/>
                <w:iCs/>
                <w:color w:val="1F497D" w:themeColor="text2"/>
                <w:sz w:val="20"/>
                <w:szCs w:val="20"/>
              </w:rPr>
              <w:t>dashboards</w:t>
            </w:r>
          </w:p>
        </w:tc>
      </w:tr>
      <w:tr w:rsidR="007351AA" w:rsidRPr="0062317B" w14:paraId="584B0F2E" w14:textId="77777777" w:rsidTr="00CB7894">
        <w:trPr>
          <w:trHeight w:val="287"/>
        </w:trPr>
        <w:tc>
          <w:tcPr>
            <w:cnfStyle w:val="001000000000" w:firstRow="0" w:lastRow="0" w:firstColumn="1" w:lastColumn="0" w:oddVBand="0" w:evenVBand="0" w:oddHBand="0" w:evenHBand="0" w:firstRowFirstColumn="0" w:firstRowLastColumn="0" w:lastRowFirstColumn="0" w:lastRowLastColumn="0"/>
            <w:tcW w:w="805" w:type="dxa"/>
          </w:tcPr>
          <w:p w14:paraId="76F3F935" w14:textId="43EA288B" w:rsidR="007351AA" w:rsidRPr="0062317B" w:rsidRDefault="009D662A" w:rsidP="007351AA">
            <w:pPr>
              <w:pStyle w:val="NormalWeb"/>
              <w:spacing w:before="0" w:beforeAutospacing="0" w:after="0" w:afterAutospacing="0"/>
              <w:jc w:val="center"/>
              <w:rPr>
                <w:rFonts w:ascii="Avenir Light" w:hAnsi="Avenir Light" w:cs="Calibri"/>
                <w:sz w:val="20"/>
                <w:szCs w:val="20"/>
              </w:rPr>
            </w:pPr>
            <w:ins w:id="161" w:author="Kumar, Avinash SBOBNG-PTIA/ZE" w:date="2022-01-24T20:04:00Z">
              <w:r>
                <w:rPr>
                  <w:rFonts w:ascii="Avenir Light" w:hAnsi="Avenir Light" w:cs="Calibri"/>
                  <w:sz w:val="20"/>
                  <w:szCs w:val="20"/>
                </w:rPr>
                <w:t>X</w:t>
              </w:r>
            </w:ins>
          </w:p>
        </w:tc>
        <w:tc>
          <w:tcPr>
            <w:tcW w:w="8417" w:type="dxa"/>
          </w:tcPr>
          <w:p w14:paraId="08AC627D" w14:textId="3C280C6A" w:rsidR="007351AA" w:rsidRPr="0062317B" w:rsidRDefault="007351AA" w:rsidP="007351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sz w:val="20"/>
                <w:szCs w:val="20"/>
              </w:rPr>
            </w:pPr>
            <w:r>
              <w:rPr>
                <w:rFonts w:ascii="AVENIR MEDIUM OBLIQUE" w:hAnsi="AVENIR MEDIUM OBLIQUE" w:cs="Calibri"/>
                <w:i/>
                <w:iCs/>
                <w:color w:val="1F497D" w:themeColor="text2"/>
                <w:sz w:val="20"/>
                <w:szCs w:val="20"/>
              </w:rPr>
              <w:t xml:space="preserve">Custom cloud-native development - microservices based </w:t>
            </w:r>
            <w:ins w:id="162" w:author="Kumar, Avinash SBOBNG-PTIA/ZE" w:date="2022-01-24T19:49:00Z">
              <w:r w:rsidR="00BC377D" w:rsidRPr="00BC377D">
                <w:rPr>
                  <w:rFonts w:ascii="AVENIR MEDIUM OBLIQUE" w:hAnsi="AVENIR MEDIUM OBLIQUE" w:cs="Calibri"/>
                  <w:b/>
                  <w:bCs/>
                  <w:i/>
                  <w:iCs/>
                  <w:color w:val="1F497D" w:themeColor="text2"/>
                  <w:sz w:val="20"/>
                  <w:szCs w:val="20"/>
                  <w:rPrChange w:id="163" w:author="Kumar, Avinash SBOBNG-PTIA/ZE" w:date="2022-01-24T19:49:00Z">
                    <w:rPr>
                      <w:rFonts w:ascii="AVENIR MEDIUM OBLIQUE" w:hAnsi="AVENIR MEDIUM OBLIQUE" w:cs="Calibri"/>
                      <w:i/>
                      <w:iCs/>
                      <w:color w:val="1F497D" w:themeColor="text2"/>
                      <w:sz w:val="20"/>
                      <w:szCs w:val="20"/>
                    </w:rPr>
                  </w:rPrChange>
                </w:rPr>
                <w:t>Shell Internal</w:t>
              </w:r>
              <w:r w:rsidR="00BC377D">
                <w:rPr>
                  <w:rFonts w:ascii="AVENIR MEDIUM OBLIQUE" w:hAnsi="AVENIR MEDIUM OBLIQUE" w:cs="Calibri"/>
                  <w:i/>
                  <w:iCs/>
                  <w:color w:val="1F497D" w:themeColor="text2"/>
                  <w:sz w:val="20"/>
                  <w:szCs w:val="20"/>
                </w:rPr>
                <w:t xml:space="preserve"> </w:t>
              </w:r>
            </w:ins>
            <w:r>
              <w:rPr>
                <w:rFonts w:ascii="AVENIR MEDIUM OBLIQUE" w:hAnsi="AVENIR MEDIUM OBLIQUE" w:cs="Calibri"/>
                <w:i/>
                <w:iCs/>
                <w:color w:val="1F497D" w:themeColor="text2"/>
                <w:sz w:val="20"/>
                <w:szCs w:val="20"/>
              </w:rPr>
              <w:t>consumer-facing (</w:t>
            </w:r>
            <w:proofErr w:type="gramStart"/>
            <w:r>
              <w:rPr>
                <w:rFonts w:ascii="AVENIR MEDIUM OBLIQUE" w:hAnsi="AVENIR MEDIUM OBLIQUE" w:cs="Calibri"/>
                <w:i/>
                <w:iCs/>
                <w:color w:val="1F497D" w:themeColor="text2"/>
                <w:sz w:val="20"/>
                <w:szCs w:val="20"/>
              </w:rPr>
              <w:t>i.e.</w:t>
            </w:r>
            <w:proofErr w:type="gramEnd"/>
            <w:r>
              <w:rPr>
                <w:rFonts w:ascii="AVENIR MEDIUM OBLIQUE" w:hAnsi="AVENIR MEDIUM OBLIQUE" w:cs="Calibri"/>
                <w:i/>
                <w:iCs/>
                <w:color w:val="1F497D" w:themeColor="text2"/>
                <w:sz w:val="20"/>
                <w:szCs w:val="20"/>
              </w:rPr>
              <w:t xml:space="preserve"> web app, mobile app)</w:t>
            </w:r>
          </w:p>
        </w:tc>
      </w:tr>
      <w:tr w:rsidR="007351AA" w:rsidRPr="0062317B" w14:paraId="3AB91111" w14:textId="77777777" w:rsidTr="00CB7894">
        <w:tc>
          <w:tcPr>
            <w:cnfStyle w:val="001000000000" w:firstRow="0" w:lastRow="0" w:firstColumn="1" w:lastColumn="0" w:oddVBand="0" w:evenVBand="0" w:oddHBand="0" w:evenHBand="0" w:firstRowFirstColumn="0" w:firstRowLastColumn="0" w:lastRowFirstColumn="0" w:lastRowLastColumn="0"/>
            <w:tcW w:w="805" w:type="dxa"/>
          </w:tcPr>
          <w:p w14:paraId="52923346" w14:textId="77777777" w:rsidR="007351AA" w:rsidRPr="0062317B" w:rsidRDefault="007351AA" w:rsidP="007351AA">
            <w:pPr>
              <w:pStyle w:val="NormalWeb"/>
              <w:spacing w:before="0" w:beforeAutospacing="0" w:after="0" w:afterAutospacing="0"/>
              <w:jc w:val="center"/>
              <w:rPr>
                <w:rFonts w:ascii="Avenir Light" w:hAnsi="Avenir Light" w:cs="Calibri"/>
                <w:sz w:val="20"/>
                <w:szCs w:val="20"/>
              </w:rPr>
            </w:pPr>
          </w:p>
        </w:tc>
        <w:tc>
          <w:tcPr>
            <w:tcW w:w="8417" w:type="dxa"/>
          </w:tcPr>
          <w:p w14:paraId="4DC5DCEB" w14:textId="63F7B264" w:rsidR="007351AA" w:rsidRPr="002A2A5F" w:rsidRDefault="00AC7F33" w:rsidP="007351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Light" w:hAnsi="Avenir Light" w:cs="Calibri"/>
                <w:i/>
                <w:iCs/>
                <w:color w:val="17365D" w:themeColor="text2" w:themeShade="BF"/>
                <w:sz w:val="20"/>
                <w:szCs w:val="20"/>
              </w:rPr>
            </w:pPr>
            <w:r w:rsidRPr="002A2A5F">
              <w:rPr>
                <w:rFonts w:ascii="Avenir Light" w:hAnsi="Avenir Light" w:cs="Calibri"/>
                <w:i/>
                <w:iCs/>
                <w:color w:val="17365D" w:themeColor="text2" w:themeShade="BF"/>
                <w:sz w:val="20"/>
                <w:szCs w:val="20"/>
              </w:rPr>
              <w:t>IOT</w:t>
            </w:r>
            <w:r w:rsidR="00E92094" w:rsidRPr="002A2A5F">
              <w:rPr>
                <w:rFonts w:ascii="Avenir Light" w:hAnsi="Avenir Light" w:cs="Calibri"/>
                <w:i/>
                <w:iCs/>
                <w:color w:val="17365D" w:themeColor="text2" w:themeShade="BF"/>
                <w:sz w:val="20"/>
                <w:szCs w:val="20"/>
              </w:rPr>
              <w:t xml:space="preserve"> </w:t>
            </w:r>
            <w:r w:rsidR="00681C00" w:rsidRPr="002A2A5F">
              <w:rPr>
                <w:rFonts w:ascii="Avenir Light" w:hAnsi="Avenir Light" w:cs="Calibri"/>
                <w:i/>
                <w:iCs/>
                <w:color w:val="17365D" w:themeColor="text2" w:themeShade="BF"/>
                <w:sz w:val="20"/>
                <w:szCs w:val="20"/>
              </w:rPr>
              <w:t xml:space="preserve">- </w:t>
            </w:r>
            <w:r w:rsidR="00814A07" w:rsidRPr="002A2A5F">
              <w:rPr>
                <w:rFonts w:ascii="Avenir Light" w:hAnsi="Avenir Light" w:cs="Calibri"/>
                <w:i/>
                <w:iCs/>
                <w:color w:val="17365D" w:themeColor="text2" w:themeShade="BF"/>
                <w:sz w:val="20"/>
                <w:szCs w:val="20"/>
              </w:rPr>
              <w:t>Asset</w:t>
            </w:r>
            <w:r w:rsidR="002C7DE5" w:rsidRPr="002A2A5F">
              <w:rPr>
                <w:rFonts w:ascii="Avenir Light" w:hAnsi="Avenir Light" w:cs="Calibri"/>
                <w:i/>
                <w:iCs/>
                <w:color w:val="17365D" w:themeColor="text2" w:themeShade="BF"/>
                <w:sz w:val="20"/>
                <w:szCs w:val="20"/>
              </w:rPr>
              <w:t xml:space="preserve"> </w:t>
            </w:r>
            <w:r w:rsidR="004C2544" w:rsidRPr="002A2A5F">
              <w:rPr>
                <w:rFonts w:ascii="Avenir Light" w:hAnsi="Avenir Light" w:cs="Calibri"/>
                <w:i/>
                <w:iCs/>
                <w:color w:val="17365D" w:themeColor="text2" w:themeShade="BF"/>
                <w:sz w:val="20"/>
                <w:szCs w:val="20"/>
              </w:rPr>
              <w:t>analytics and asset control</w:t>
            </w:r>
          </w:p>
        </w:tc>
      </w:tr>
      <w:tr w:rsidR="007351AA" w:rsidRPr="0062317B" w14:paraId="271D6364" w14:textId="77777777" w:rsidTr="00CB7894">
        <w:tc>
          <w:tcPr>
            <w:cnfStyle w:val="001000000000" w:firstRow="0" w:lastRow="0" w:firstColumn="1" w:lastColumn="0" w:oddVBand="0" w:evenVBand="0" w:oddHBand="0" w:evenHBand="0" w:firstRowFirstColumn="0" w:firstRowLastColumn="0" w:lastRowFirstColumn="0" w:lastRowLastColumn="0"/>
            <w:tcW w:w="805" w:type="dxa"/>
          </w:tcPr>
          <w:p w14:paraId="68D09004" w14:textId="07383964" w:rsidR="007351AA" w:rsidRPr="0062317B" w:rsidRDefault="009D662A" w:rsidP="007351AA">
            <w:pPr>
              <w:pStyle w:val="NormalWeb"/>
              <w:spacing w:before="0" w:beforeAutospacing="0" w:after="0" w:afterAutospacing="0"/>
              <w:jc w:val="center"/>
              <w:rPr>
                <w:rFonts w:ascii="Avenir Light" w:hAnsi="Avenir Light" w:cs="Calibri"/>
                <w:sz w:val="20"/>
                <w:szCs w:val="20"/>
              </w:rPr>
            </w:pPr>
            <w:ins w:id="164" w:author="Kumar, Avinash SBOBNG-PTIA/ZE" w:date="2022-01-24T20:04:00Z">
              <w:r>
                <w:rPr>
                  <w:rFonts w:ascii="Avenir Light" w:hAnsi="Avenir Light" w:cs="Calibri"/>
                  <w:sz w:val="20"/>
                  <w:szCs w:val="20"/>
                </w:rPr>
                <w:t>X</w:t>
              </w:r>
            </w:ins>
          </w:p>
        </w:tc>
        <w:tc>
          <w:tcPr>
            <w:tcW w:w="8417" w:type="dxa"/>
          </w:tcPr>
          <w:p w14:paraId="2431D74D" w14:textId="58ACAB8C" w:rsidR="007351AA" w:rsidRDefault="00D971F2" w:rsidP="007351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MEDIUM OBLIQUE" w:hAnsi="AVENIR MEDIUM OBLIQUE" w:cs="Calibri"/>
                <w:i/>
                <w:iCs/>
                <w:color w:val="1F497D" w:themeColor="text2"/>
                <w:sz w:val="20"/>
                <w:szCs w:val="20"/>
              </w:rPr>
            </w:pPr>
            <w:r w:rsidRPr="009D662A">
              <w:rPr>
                <w:rFonts w:ascii="AVENIR MEDIUM OBLIQUE" w:hAnsi="AVENIR MEDIUM OBLIQUE" w:cs="Calibri"/>
                <w:i/>
                <w:iCs/>
                <w:strike/>
                <w:color w:val="1F497D" w:themeColor="text2"/>
                <w:sz w:val="20"/>
                <w:szCs w:val="20"/>
                <w:rPrChange w:id="165" w:author="Kumar, Avinash SBOBNG-PTIA/ZE" w:date="2022-01-24T20:04:00Z">
                  <w:rPr>
                    <w:rFonts w:ascii="AVENIR MEDIUM OBLIQUE" w:hAnsi="AVENIR MEDIUM OBLIQUE" w:cs="Calibri"/>
                    <w:i/>
                    <w:iCs/>
                    <w:color w:val="1F497D" w:themeColor="text2"/>
                    <w:sz w:val="20"/>
                    <w:szCs w:val="20"/>
                  </w:rPr>
                </w:rPrChange>
              </w:rPr>
              <w:t>ML</w:t>
            </w:r>
            <w:r w:rsidR="00491F8C" w:rsidRPr="009D662A">
              <w:rPr>
                <w:rFonts w:ascii="AVENIR MEDIUM OBLIQUE" w:hAnsi="AVENIR MEDIUM OBLIQUE" w:cs="Calibri"/>
                <w:i/>
                <w:iCs/>
                <w:strike/>
                <w:color w:val="1F497D" w:themeColor="text2"/>
                <w:sz w:val="20"/>
                <w:szCs w:val="20"/>
                <w:rPrChange w:id="166" w:author="Kumar, Avinash SBOBNG-PTIA/ZE" w:date="2022-01-24T20:04:00Z">
                  <w:rPr>
                    <w:rFonts w:ascii="AVENIR MEDIUM OBLIQUE" w:hAnsi="AVENIR MEDIUM OBLIQUE" w:cs="Calibri"/>
                    <w:i/>
                    <w:iCs/>
                    <w:color w:val="1F497D" w:themeColor="text2"/>
                    <w:sz w:val="20"/>
                    <w:szCs w:val="20"/>
                  </w:rPr>
                </w:rPrChange>
              </w:rPr>
              <w:t>/AI/</w:t>
            </w:r>
            <w:r w:rsidR="00491F8C">
              <w:rPr>
                <w:rFonts w:ascii="AVENIR MEDIUM OBLIQUE" w:hAnsi="AVENIR MEDIUM OBLIQUE" w:cs="Calibri"/>
                <w:i/>
                <w:iCs/>
                <w:color w:val="1F497D" w:themeColor="text2"/>
                <w:sz w:val="20"/>
                <w:szCs w:val="20"/>
              </w:rPr>
              <w:t>Data Science centric application</w:t>
            </w:r>
          </w:p>
        </w:tc>
      </w:tr>
      <w:tr w:rsidR="007351AA" w:rsidRPr="0062317B" w14:paraId="130DC038" w14:textId="77777777" w:rsidTr="00CB7894">
        <w:tc>
          <w:tcPr>
            <w:cnfStyle w:val="001000000000" w:firstRow="0" w:lastRow="0" w:firstColumn="1" w:lastColumn="0" w:oddVBand="0" w:evenVBand="0" w:oddHBand="0" w:evenHBand="0" w:firstRowFirstColumn="0" w:firstRowLastColumn="0" w:lastRowFirstColumn="0" w:lastRowLastColumn="0"/>
            <w:tcW w:w="805" w:type="dxa"/>
          </w:tcPr>
          <w:p w14:paraId="114F31E5" w14:textId="77777777" w:rsidR="007351AA" w:rsidRPr="0062317B" w:rsidRDefault="007351AA" w:rsidP="007351AA">
            <w:pPr>
              <w:pStyle w:val="NormalWeb"/>
              <w:spacing w:before="0" w:beforeAutospacing="0" w:after="0" w:afterAutospacing="0"/>
              <w:jc w:val="center"/>
              <w:rPr>
                <w:rFonts w:ascii="Avenir Light" w:hAnsi="Avenir Light" w:cs="Calibri"/>
                <w:sz w:val="20"/>
                <w:szCs w:val="20"/>
              </w:rPr>
            </w:pPr>
          </w:p>
        </w:tc>
        <w:tc>
          <w:tcPr>
            <w:tcW w:w="8417" w:type="dxa"/>
          </w:tcPr>
          <w:p w14:paraId="2639D0D8" w14:textId="533BF8C2" w:rsidR="007351AA" w:rsidRDefault="007351AA" w:rsidP="007351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VENIR MEDIUM OBLIQUE" w:hAnsi="AVENIR MEDIUM OBLIQUE" w:cs="Calibri"/>
                <w:i/>
                <w:iCs/>
                <w:color w:val="1F497D" w:themeColor="text2"/>
                <w:sz w:val="20"/>
                <w:szCs w:val="20"/>
              </w:rPr>
            </w:pPr>
            <w:r>
              <w:rPr>
                <w:rFonts w:ascii="AVENIR MEDIUM OBLIQUE" w:hAnsi="AVENIR MEDIUM OBLIQUE" w:cs="Calibri"/>
                <w:i/>
                <w:iCs/>
                <w:color w:val="1F497D" w:themeColor="text2"/>
                <w:sz w:val="20"/>
                <w:szCs w:val="20"/>
              </w:rPr>
              <w:t>Something else – please describe</w:t>
            </w:r>
          </w:p>
        </w:tc>
      </w:tr>
    </w:tbl>
    <w:p w14:paraId="248CDF13" w14:textId="77777777" w:rsidR="000E69E4" w:rsidRDefault="000E69E4" w:rsidP="000E69E4">
      <w:pPr>
        <w:rPr>
          <w:lang w:val="en-US" w:eastAsia="en-US"/>
        </w:rPr>
      </w:pPr>
    </w:p>
    <w:p w14:paraId="57423A4F" w14:textId="77777777" w:rsidR="000E69E4" w:rsidRPr="00572ADC" w:rsidRDefault="000E69E4" w:rsidP="00572ADC"/>
    <w:p w14:paraId="56F3C371" w14:textId="7162CCA8" w:rsidR="00A767AC" w:rsidRPr="00503E43" w:rsidRDefault="00A767AC" w:rsidP="00503E43">
      <w:pPr>
        <w:pStyle w:val="Heading2"/>
        <w:rPr>
          <w:b/>
          <w:bCs/>
        </w:rPr>
      </w:pPr>
      <w:bookmarkStart w:id="167" w:name="_Toc79839512"/>
      <w:r w:rsidRPr="00503E43">
        <w:rPr>
          <w:b/>
          <w:bCs/>
        </w:rPr>
        <w:t>Business Use Case</w:t>
      </w:r>
      <w:commentRangeStart w:id="168"/>
      <w:commentRangeEnd w:id="168"/>
      <w:r w:rsidRPr="00503E43">
        <w:rPr>
          <w:rStyle w:val="CommentReference"/>
          <w:b/>
          <w:bCs/>
        </w:rPr>
        <w:commentReference w:id="168"/>
      </w:r>
      <w:bookmarkEnd w:id="167"/>
    </w:p>
    <w:p w14:paraId="609DB205" w14:textId="7A124BF0" w:rsidR="003E2D43" w:rsidRPr="004E1BDF" w:rsidDel="004E1BDF" w:rsidRDefault="00AC59D0" w:rsidP="004E1BDF">
      <w:pPr>
        <w:pStyle w:val="NormalWeb"/>
        <w:spacing w:before="0" w:beforeAutospacing="0" w:after="0" w:afterAutospacing="0"/>
        <w:jc w:val="both"/>
        <w:rPr>
          <w:del w:id="169" w:author="Kumar, Avinash SBOBNG-PTIA/ZE" w:date="2022-01-25T13:19:00Z"/>
          <w:rFonts w:ascii="AVENIR MEDIUM OBLIQUE" w:hAnsi="AVENIR MEDIUM OBLIQUE" w:cs="Calibri"/>
          <w:color w:val="1F497D" w:themeColor="text2"/>
          <w:sz w:val="20"/>
          <w:szCs w:val="20"/>
          <w:rPrChange w:id="170" w:author="Kumar, Avinash SBOBNG-PTIA/ZE" w:date="2022-01-25T13:19:00Z">
            <w:rPr>
              <w:del w:id="171" w:author="Kumar, Avinash SBOBNG-PTIA/ZE" w:date="2022-01-25T13:19:00Z"/>
              <w:rFonts w:ascii="AVENIR MEDIUM OBLIQUE" w:hAnsi="AVENIR MEDIUM OBLIQUE" w:cs="Calibri"/>
              <w:i/>
              <w:iCs/>
              <w:color w:val="1F497D" w:themeColor="text2"/>
              <w:sz w:val="20"/>
              <w:szCs w:val="20"/>
            </w:rPr>
          </w:rPrChange>
        </w:rPr>
      </w:pPr>
      <w:del w:id="172" w:author="Kumar, Avinash SBOBNG-PTIA/ZE" w:date="2022-01-25T13:19:00Z">
        <w:r w:rsidRPr="004E1BDF" w:rsidDel="004E1BDF">
          <w:rPr>
            <w:rFonts w:ascii="AVENIR MEDIUM OBLIQUE" w:hAnsi="AVENIR MEDIUM OBLIQUE" w:cs="Calibri"/>
            <w:color w:val="1F497D" w:themeColor="text2"/>
            <w:sz w:val="20"/>
            <w:szCs w:val="20"/>
            <w:rPrChange w:id="173" w:author="Kumar, Avinash SBOBNG-PTIA/ZE" w:date="2022-01-25T13:19:00Z">
              <w:rPr>
                <w:rFonts w:ascii="AVENIR MEDIUM OBLIQUE" w:hAnsi="AVENIR MEDIUM OBLIQUE" w:cs="Calibri"/>
                <w:i/>
                <w:iCs/>
                <w:color w:val="1F497D" w:themeColor="text2"/>
                <w:sz w:val="20"/>
                <w:szCs w:val="20"/>
              </w:rPr>
            </w:rPrChange>
          </w:rPr>
          <w:delText xml:space="preserve">Please describe </w:delText>
        </w:r>
        <w:r w:rsidR="00586F93" w:rsidRPr="004E1BDF" w:rsidDel="004E1BDF">
          <w:rPr>
            <w:rFonts w:ascii="AVENIR MEDIUM OBLIQUE" w:hAnsi="AVENIR MEDIUM OBLIQUE" w:cs="Calibri"/>
            <w:color w:val="1F497D" w:themeColor="text2"/>
            <w:sz w:val="20"/>
            <w:szCs w:val="20"/>
            <w:rPrChange w:id="174" w:author="Kumar, Avinash SBOBNG-PTIA/ZE" w:date="2022-01-25T13:19:00Z">
              <w:rPr>
                <w:rFonts w:ascii="AVENIR MEDIUM OBLIQUE" w:hAnsi="AVENIR MEDIUM OBLIQUE" w:cs="Calibri"/>
                <w:i/>
                <w:iCs/>
                <w:color w:val="1F497D" w:themeColor="text2"/>
                <w:sz w:val="20"/>
                <w:szCs w:val="20"/>
              </w:rPr>
            </w:rPrChange>
          </w:rPr>
          <w:delText xml:space="preserve">at least one business use case </w:delText>
        </w:r>
        <w:r w:rsidR="00FE179E" w:rsidRPr="004E1BDF" w:rsidDel="004E1BDF">
          <w:rPr>
            <w:rFonts w:ascii="AVENIR MEDIUM OBLIQUE" w:hAnsi="AVENIR MEDIUM OBLIQUE" w:cs="Calibri"/>
            <w:color w:val="1F497D" w:themeColor="text2"/>
            <w:sz w:val="20"/>
            <w:szCs w:val="20"/>
            <w:rPrChange w:id="175" w:author="Kumar, Avinash SBOBNG-PTIA/ZE" w:date="2022-01-25T13:19:00Z">
              <w:rPr>
                <w:rFonts w:ascii="AVENIR MEDIUM OBLIQUE" w:hAnsi="AVENIR MEDIUM OBLIQUE" w:cs="Calibri"/>
                <w:i/>
                <w:iCs/>
                <w:color w:val="1F497D" w:themeColor="text2"/>
                <w:sz w:val="20"/>
                <w:szCs w:val="20"/>
              </w:rPr>
            </w:rPrChange>
          </w:rPr>
          <w:delText xml:space="preserve">for your </w:delText>
        </w:r>
        <w:r w:rsidR="0003625C" w:rsidRPr="004E1BDF" w:rsidDel="004E1BDF">
          <w:rPr>
            <w:rFonts w:ascii="AVENIR MEDIUM OBLIQUE" w:hAnsi="AVENIR MEDIUM OBLIQUE" w:cs="Calibri"/>
            <w:color w:val="1F497D" w:themeColor="text2"/>
            <w:sz w:val="20"/>
            <w:szCs w:val="20"/>
            <w:rPrChange w:id="176" w:author="Kumar, Avinash SBOBNG-PTIA/ZE" w:date="2022-01-25T13:19:00Z">
              <w:rPr>
                <w:rFonts w:ascii="AVENIR MEDIUM OBLIQUE" w:hAnsi="AVENIR MEDIUM OBLIQUE" w:cs="Calibri"/>
                <w:i/>
                <w:iCs/>
                <w:color w:val="1F497D" w:themeColor="text2"/>
                <w:sz w:val="20"/>
                <w:szCs w:val="20"/>
              </w:rPr>
            </w:rPrChange>
          </w:rPr>
          <w:delText>project</w:delText>
        </w:r>
        <w:r w:rsidR="00FE179E" w:rsidRPr="004E1BDF" w:rsidDel="004E1BDF">
          <w:rPr>
            <w:rFonts w:ascii="AVENIR MEDIUM OBLIQUE" w:hAnsi="AVENIR MEDIUM OBLIQUE" w:cs="Calibri"/>
            <w:color w:val="1F497D" w:themeColor="text2"/>
            <w:sz w:val="20"/>
            <w:szCs w:val="20"/>
            <w:rPrChange w:id="177" w:author="Kumar, Avinash SBOBNG-PTIA/ZE" w:date="2022-01-25T13:19:00Z">
              <w:rPr>
                <w:rFonts w:ascii="AVENIR MEDIUM OBLIQUE" w:hAnsi="AVENIR MEDIUM OBLIQUE" w:cs="Calibri"/>
                <w:i/>
                <w:iCs/>
                <w:color w:val="1F497D" w:themeColor="text2"/>
                <w:sz w:val="20"/>
                <w:szCs w:val="20"/>
              </w:rPr>
            </w:rPrChange>
          </w:rPr>
          <w:delText xml:space="preserve"> including anticipated </w:delText>
        </w:r>
        <w:r w:rsidR="00B54CA3" w:rsidRPr="004E1BDF" w:rsidDel="004E1BDF">
          <w:rPr>
            <w:rFonts w:ascii="AVENIR MEDIUM OBLIQUE" w:hAnsi="AVENIR MEDIUM OBLIQUE" w:cs="Calibri"/>
            <w:color w:val="1F497D" w:themeColor="text2"/>
            <w:sz w:val="20"/>
            <w:szCs w:val="20"/>
            <w:rPrChange w:id="178" w:author="Kumar, Avinash SBOBNG-PTIA/ZE" w:date="2022-01-25T13:19:00Z">
              <w:rPr>
                <w:rFonts w:ascii="AVENIR MEDIUM OBLIQUE" w:hAnsi="AVENIR MEDIUM OBLIQUE" w:cs="Calibri"/>
                <w:i/>
                <w:iCs/>
                <w:color w:val="1F497D" w:themeColor="text2"/>
                <w:sz w:val="20"/>
                <w:szCs w:val="20"/>
              </w:rPr>
            </w:rPrChange>
          </w:rPr>
          <w:delText>impact and value to the business</w:delText>
        </w:r>
        <w:r w:rsidRPr="004E1BDF" w:rsidDel="004E1BDF">
          <w:rPr>
            <w:rFonts w:ascii="AVENIR MEDIUM OBLIQUE" w:hAnsi="AVENIR MEDIUM OBLIQUE" w:cs="Calibri"/>
            <w:color w:val="1F497D" w:themeColor="text2"/>
            <w:sz w:val="20"/>
            <w:szCs w:val="20"/>
            <w:rPrChange w:id="179" w:author="Kumar, Avinash SBOBNG-PTIA/ZE" w:date="2022-01-25T13:19:00Z">
              <w:rPr>
                <w:rFonts w:ascii="AVENIR MEDIUM OBLIQUE" w:hAnsi="AVENIR MEDIUM OBLIQUE" w:cs="Calibri"/>
                <w:i/>
                <w:iCs/>
                <w:color w:val="1F497D" w:themeColor="text2"/>
                <w:sz w:val="20"/>
                <w:szCs w:val="20"/>
              </w:rPr>
            </w:rPrChange>
          </w:rPr>
          <w:delText>.</w:delText>
        </w:r>
      </w:del>
    </w:p>
    <w:p w14:paraId="0F6538EA" w14:textId="77777777" w:rsidR="004E1BDF" w:rsidRPr="004E1BDF" w:rsidRDefault="004E1BDF" w:rsidP="004E1BDF">
      <w:pPr>
        <w:pStyle w:val="NormalWeb"/>
        <w:jc w:val="both"/>
        <w:rPr>
          <w:ins w:id="180" w:author="Kumar, Avinash SBOBNG-PTIA/ZE" w:date="2022-01-25T13:19:00Z"/>
          <w:rFonts w:ascii="AVENIR MEDIUM OBLIQUE" w:hAnsi="AVENIR MEDIUM OBLIQUE" w:cs="Calibri"/>
          <w:color w:val="1F497D" w:themeColor="text2"/>
          <w:sz w:val="20"/>
          <w:szCs w:val="20"/>
          <w:rPrChange w:id="181" w:author="Kumar, Avinash SBOBNG-PTIA/ZE" w:date="2022-01-25T13:19:00Z">
            <w:rPr>
              <w:ins w:id="182" w:author="Kumar, Avinash SBOBNG-PTIA/ZE" w:date="2022-01-25T13:19:00Z"/>
              <w:rFonts w:ascii="AVENIR MEDIUM OBLIQUE" w:hAnsi="AVENIR MEDIUM OBLIQUE" w:cs="Calibri"/>
              <w:i/>
              <w:iCs/>
              <w:color w:val="1F497D" w:themeColor="text2"/>
              <w:sz w:val="20"/>
              <w:szCs w:val="20"/>
            </w:rPr>
          </w:rPrChange>
        </w:rPr>
      </w:pPr>
      <w:ins w:id="183" w:author="Kumar, Avinash SBOBNG-PTIA/ZE" w:date="2022-01-25T13:19:00Z">
        <w:r w:rsidRPr="004E1BDF">
          <w:rPr>
            <w:rFonts w:ascii="AVENIR MEDIUM OBLIQUE" w:hAnsi="AVENIR MEDIUM OBLIQUE" w:cs="Calibri"/>
            <w:color w:val="1F497D" w:themeColor="text2"/>
            <w:sz w:val="20"/>
            <w:szCs w:val="20"/>
            <w:rPrChange w:id="184" w:author="Kumar, Avinash SBOBNG-PTIA/ZE" w:date="2022-01-25T13:19:00Z">
              <w:rPr>
                <w:rFonts w:ascii="AVENIR MEDIUM OBLIQUE" w:hAnsi="AVENIR MEDIUM OBLIQUE" w:cs="Calibri"/>
                <w:i/>
                <w:iCs/>
                <w:color w:val="1F497D" w:themeColor="text2"/>
                <w:sz w:val="20"/>
                <w:szCs w:val="20"/>
              </w:rPr>
            </w:rPrChange>
          </w:rPr>
          <w:t>Having the tool in a global compliant Shell platform (PDC) that also has the processing power to run the simulations very fast, will increase the efficiency of the engineers working on the electrical design.</w:t>
        </w:r>
      </w:ins>
    </w:p>
    <w:p w14:paraId="39451DFC" w14:textId="77777777" w:rsidR="004E1BDF" w:rsidRPr="004E1BDF" w:rsidRDefault="004E1BDF" w:rsidP="004E1BDF">
      <w:pPr>
        <w:pStyle w:val="NormalWeb"/>
        <w:jc w:val="both"/>
        <w:rPr>
          <w:ins w:id="185" w:author="Kumar, Avinash SBOBNG-PTIA/ZE" w:date="2022-01-25T13:19:00Z"/>
          <w:rFonts w:ascii="AVENIR MEDIUM OBLIQUE" w:hAnsi="AVENIR MEDIUM OBLIQUE" w:cs="Calibri"/>
          <w:color w:val="1F497D" w:themeColor="text2"/>
          <w:sz w:val="20"/>
          <w:szCs w:val="20"/>
          <w:rPrChange w:id="186" w:author="Kumar, Avinash SBOBNG-PTIA/ZE" w:date="2022-01-25T13:19:00Z">
            <w:rPr>
              <w:ins w:id="187" w:author="Kumar, Avinash SBOBNG-PTIA/ZE" w:date="2022-01-25T13:19:00Z"/>
              <w:rFonts w:ascii="AVENIR MEDIUM OBLIQUE" w:hAnsi="AVENIR MEDIUM OBLIQUE" w:cs="Calibri"/>
              <w:i/>
              <w:iCs/>
              <w:color w:val="1F497D" w:themeColor="text2"/>
              <w:sz w:val="20"/>
              <w:szCs w:val="20"/>
            </w:rPr>
          </w:rPrChange>
        </w:rPr>
      </w:pPr>
      <w:ins w:id="188" w:author="Kumar, Avinash SBOBNG-PTIA/ZE" w:date="2022-01-25T13:19:00Z">
        <w:r w:rsidRPr="004E1BDF">
          <w:rPr>
            <w:rFonts w:ascii="AVENIR MEDIUM OBLIQUE" w:hAnsi="AVENIR MEDIUM OBLIQUE" w:cs="Calibri"/>
            <w:color w:val="1F497D" w:themeColor="text2"/>
            <w:sz w:val="20"/>
            <w:szCs w:val="20"/>
            <w:rPrChange w:id="189" w:author="Kumar, Avinash SBOBNG-PTIA/ZE" w:date="2022-01-25T13:19:00Z">
              <w:rPr>
                <w:rFonts w:ascii="AVENIR MEDIUM OBLIQUE" w:hAnsi="AVENIR MEDIUM OBLIQUE" w:cs="Calibri"/>
                <w:i/>
                <w:iCs/>
                <w:color w:val="1F497D" w:themeColor="text2"/>
                <w:sz w:val="20"/>
                <w:szCs w:val="20"/>
              </w:rPr>
            </w:rPrChange>
          </w:rPr>
          <w:t>As this is a specialized tool, the number of users will not be very big – at most around 50 users. However, the impact to their efficiency and effectiveness is likely to be very big.</w:t>
        </w:r>
      </w:ins>
    </w:p>
    <w:p w14:paraId="1CC36035" w14:textId="0E165617" w:rsidR="0062317B" w:rsidRPr="004E1BDF" w:rsidDel="004E1BDF" w:rsidRDefault="004E1BDF">
      <w:pPr>
        <w:pStyle w:val="NormalWeb"/>
        <w:jc w:val="both"/>
        <w:rPr>
          <w:del w:id="190" w:author="Kumar, Avinash SBOBNG-PTIA/ZE" w:date="2022-01-25T13:19:00Z"/>
          <w:rFonts w:ascii="AVENIR MEDIUM OBLIQUE" w:hAnsi="AVENIR MEDIUM OBLIQUE" w:cs="Calibri"/>
          <w:color w:val="1F497D" w:themeColor="text2"/>
          <w:sz w:val="20"/>
          <w:szCs w:val="20"/>
          <w:rPrChange w:id="191" w:author="Kumar, Avinash SBOBNG-PTIA/ZE" w:date="2022-01-25T13:19:00Z">
            <w:rPr>
              <w:del w:id="192" w:author="Kumar, Avinash SBOBNG-PTIA/ZE" w:date="2022-01-25T13:19:00Z"/>
            </w:rPr>
          </w:rPrChange>
        </w:rPr>
        <w:pPrChange w:id="193" w:author="Kumar, Avinash SBOBNG-PTIA/ZE" w:date="2022-01-25T13:19:00Z">
          <w:pPr>
            <w:pStyle w:val="NoSpacing"/>
          </w:pPr>
        </w:pPrChange>
      </w:pPr>
      <w:ins w:id="194" w:author="Kumar, Avinash SBOBNG-PTIA/ZE" w:date="2022-01-25T13:19:00Z">
        <w:r w:rsidRPr="004E1BDF">
          <w:rPr>
            <w:rFonts w:ascii="AVENIR MEDIUM OBLIQUE" w:hAnsi="AVENIR MEDIUM OBLIQUE" w:cs="Calibri"/>
            <w:color w:val="1F497D" w:themeColor="text2"/>
            <w:sz w:val="20"/>
            <w:szCs w:val="20"/>
            <w:rPrChange w:id="195" w:author="Kumar, Avinash SBOBNG-PTIA/ZE" w:date="2022-01-25T13:19:00Z">
              <w:rPr>
                <w:rFonts w:ascii="AVENIR MEDIUM OBLIQUE" w:hAnsi="AVENIR MEDIUM OBLIQUE" w:cs="Calibri"/>
                <w:i/>
                <w:iCs/>
                <w:color w:val="1F497D" w:themeColor="text2"/>
                <w:sz w:val="20"/>
                <w:szCs w:val="20"/>
                <w:lang w:eastAsia="en-US"/>
              </w:rPr>
            </w:rPrChange>
          </w:rPr>
          <w:t>Based on the information we have at this stage, the 5-year NPV for this project should be in the range of 500k to 1m USD</w:t>
        </w:r>
      </w:ins>
      <w:del w:id="196" w:author="Kumar, Avinash SBOBNG-PTIA/ZE" w:date="2022-01-25T13:19:00Z">
        <w:r w:rsidR="0062317B" w:rsidRPr="004E1BDF" w:rsidDel="004E1BDF">
          <w:rPr>
            <w:rPrChange w:id="197" w:author="Kumar, Avinash SBOBNG-PTIA/ZE" w:date="2022-01-25T13:19:00Z">
              <w:rPr/>
            </w:rPrChange>
          </w:rPr>
          <w:delText>…</w:delText>
        </w:r>
      </w:del>
    </w:p>
    <w:p w14:paraId="5EF4CEB5" w14:textId="77777777" w:rsidR="00503E43" w:rsidRDefault="00503E43">
      <w:pPr>
        <w:pStyle w:val="NormalWeb"/>
        <w:spacing w:before="0" w:beforeAutospacing="0" w:after="0" w:afterAutospacing="0"/>
        <w:jc w:val="both"/>
        <w:pPrChange w:id="198" w:author="Kumar, Avinash SBOBNG-PTIA/ZE" w:date="2022-01-25T13:19:00Z">
          <w:pPr>
            <w:pStyle w:val="Heading2"/>
          </w:pPr>
        </w:pPrChange>
      </w:pPr>
    </w:p>
    <w:p w14:paraId="40083307" w14:textId="39D13840" w:rsidR="00A117BE" w:rsidRDefault="00A117BE" w:rsidP="00503E43">
      <w:pPr>
        <w:pStyle w:val="Heading2"/>
        <w:rPr>
          <w:ins w:id="199" w:author="Kumar, Avinash SBOBNG-PTIA/ZE" w:date="2022-01-25T13:20:00Z"/>
          <w:b/>
          <w:bCs/>
        </w:rPr>
      </w:pPr>
      <w:bookmarkStart w:id="200" w:name="_Toc79839513"/>
      <w:r w:rsidRPr="00503E43">
        <w:rPr>
          <w:b/>
          <w:bCs/>
        </w:rPr>
        <w:t>Success Criteria</w:t>
      </w:r>
      <w:bookmarkEnd w:id="200"/>
    </w:p>
    <w:p w14:paraId="2A67C425" w14:textId="77777777" w:rsidR="004E1BDF" w:rsidRPr="004E1BDF" w:rsidRDefault="004E1BDF">
      <w:pPr>
        <w:rPr>
          <w:rPrChange w:id="201" w:author="Kumar, Avinash SBOBNG-PTIA/ZE" w:date="2022-01-25T13:20:00Z">
            <w:rPr>
              <w:b/>
              <w:bCs/>
            </w:rPr>
          </w:rPrChange>
        </w:rPr>
        <w:pPrChange w:id="202" w:author="Kumar, Avinash SBOBNG-PTIA/ZE" w:date="2022-01-25T13:20:00Z">
          <w:pPr>
            <w:pStyle w:val="Heading2"/>
          </w:pPr>
        </w:pPrChange>
      </w:pPr>
    </w:p>
    <w:p w14:paraId="159A5748" w14:textId="2FAE26F0" w:rsidR="00A117BE" w:rsidRPr="004E1BDF" w:rsidDel="004E1BDF" w:rsidRDefault="00A117BE">
      <w:pPr>
        <w:pStyle w:val="ListParagraph"/>
        <w:numPr>
          <w:ilvl w:val="0"/>
          <w:numId w:val="37"/>
        </w:numPr>
        <w:rPr>
          <w:del w:id="203" w:author="Kumar, Avinash SBOBNG-PTIA/ZE" w:date="2022-01-25T13:20:00Z"/>
          <w:rFonts w:ascii="AVENIR MEDIUM OBLIQUE" w:hAnsi="AVENIR MEDIUM OBLIQUE" w:cs="Calibri"/>
          <w:color w:val="1F497D" w:themeColor="text2"/>
          <w:sz w:val="20"/>
          <w:szCs w:val="20"/>
          <w:rPrChange w:id="204" w:author="Kumar, Avinash SBOBNG-PTIA/ZE" w:date="2022-01-25T13:20:00Z">
            <w:rPr>
              <w:del w:id="205" w:author="Kumar, Avinash SBOBNG-PTIA/ZE" w:date="2022-01-25T13:20:00Z"/>
              <w:rFonts w:ascii="AVENIR MEDIUM OBLIQUE" w:hAnsi="AVENIR MEDIUM OBLIQUE"/>
              <w:i/>
              <w:iCs/>
              <w:color w:val="1F497D" w:themeColor="text2"/>
              <w:sz w:val="20"/>
              <w:szCs w:val="20"/>
            </w:rPr>
          </w:rPrChange>
        </w:rPr>
        <w:pPrChange w:id="206" w:author="de Groot, Anne SITI-PTIY/CAB" w:date="2022-01-25T16:04:00Z">
          <w:pPr>
            <w:pStyle w:val="Heading2"/>
          </w:pPr>
        </w:pPrChange>
      </w:pPr>
      <w:del w:id="207" w:author="Kumar, Avinash SBOBNG-PTIA/ZE" w:date="2022-01-25T13:20:00Z">
        <w:r w:rsidRPr="004E1BDF" w:rsidDel="004E1BDF">
          <w:rPr>
            <w:rFonts w:ascii="AVENIR MEDIUM OBLIQUE" w:hAnsi="AVENIR MEDIUM OBLIQUE" w:cs="Calibri"/>
            <w:color w:val="1F497D" w:themeColor="text2"/>
            <w:sz w:val="20"/>
            <w:szCs w:val="20"/>
            <w:rPrChange w:id="208" w:author="Kumar, Avinash SBOBNG-PTIA/ZE" w:date="2022-01-25T13:20:00Z">
              <w:rPr>
                <w:rFonts w:ascii="AVENIR MEDIUM OBLIQUE" w:hAnsi="AVENIR MEDIUM OBLIQUE"/>
                <w:i/>
                <w:iCs/>
                <w:color w:val="1F497D" w:themeColor="text2"/>
                <w:sz w:val="20"/>
                <w:szCs w:val="20"/>
              </w:rPr>
            </w:rPrChange>
          </w:rPr>
          <w:delText xml:space="preserve">Please </w:delText>
        </w:r>
        <w:r w:rsidR="00322CC6" w:rsidRPr="004E1BDF" w:rsidDel="004E1BDF">
          <w:rPr>
            <w:rFonts w:ascii="AVENIR MEDIUM OBLIQUE" w:hAnsi="AVENIR MEDIUM OBLIQUE" w:cs="Calibri"/>
            <w:color w:val="1F497D" w:themeColor="text2"/>
            <w:sz w:val="20"/>
            <w:szCs w:val="20"/>
            <w:rPrChange w:id="209" w:author="Kumar, Avinash SBOBNG-PTIA/ZE" w:date="2022-01-25T13:20:00Z">
              <w:rPr>
                <w:rFonts w:ascii="AVENIR MEDIUM OBLIQUE" w:hAnsi="AVENIR MEDIUM OBLIQUE"/>
                <w:i/>
                <w:iCs/>
                <w:color w:val="1F497D" w:themeColor="text2"/>
                <w:sz w:val="20"/>
                <w:szCs w:val="20"/>
              </w:rPr>
            </w:rPrChange>
          </w:rPr>
          <w:delText>specify how you will gage success of this effort</w:delText>
        </w:r>
        <w:r w:rsidR="00FB7A2C" w:rsidRPr="004E1BDF" w:rsidDel="004E1BDF">
          <w:rPr>
            <w:rFonts w:ascii="AVENIR MEDIUM OBLIQUE" w:hAnsi="AVENIR MEDIUM OBLIQUE" w:cs="Calibri"/>
            <w:color w:val="1F497D" w:themeColor="text2"/>
            <w:sz w:val="20"/>
            <w:szCs w:val="20"/>
            <w:rPrChange w:id="210" w:author="Kumar, Avinash SBOBNG-PTIA/ZE" w:date="2022-01-25T13:20:00Z">
              <w:rPr>
                <w:rFonts w:ascii="AVENIR MEDIUM OBLIQUE" w:hAnsi="AVENIR MEDIUM OBLIQUE"/>
                <w:i/>
                <w:iCs/>
                <w:color w:val="1F497D" w:themeColor="text2"/>
                <w:sz w:val="20"/>
                <w:szCs w:val="20"/>
              </w:rPr>
            </w:rPrChange>
          </w:rPr>
          <w:delText xml:space="preserve">.  </w:delText>
        </w:r>
        <w:r w:rsidR="00290D92" w:rsidRPr="004E1BDF" w:rsidDel="004E1BDF">
          <w:rPr>
            <w:rFonts w:ascii="AVENIR MEDIUM OBLIQUE" w:hAnsi="AVENIR MEDIUM OBLIQUE" w:cs="Calibri"/>
            <w:color w:val="1F497D" w:themeColor="text2"/>
            <w:sz w:val="20"/>
            <w:szCs w:val="20"/>
            <w:rPrChange w:id="211" w:author="Kumar, Avinash SBOBNG-PTIA/ZE" w:date="2022-01-25T13:20:00Z">
              <w:rPr>
                <w:rFonts w:ascii="AVENIR MEDIUM OBLIQUE" w:hAnsi="AVENIR MEDIUM OBLIQUE"/>
                <w:i/>
                <w:iCs/>
                <w:color w:val="1F497D" w:themeColor="text2"/>
                <w:sz w:val="20"/>
                <w:szCs w:val="20"/>
              </w:rPr>
            </w:rPrChange>
          </w:rPr>
          <w:delText>List concrete</w:delText>
        </w:r>
        <w:r w:rsidR="00FB7A2C" w:rsidRPr="004E1BDF" w:rsidDel="004E1BDF">
          <w:rPr>
            <w:rFonts w:ascii="AVENIR MEDIUM OBLIQUE" w:hAnsi="AVENIR MEDIUM OBLIQUE" w:cs="Calibri"/>
            <w:color w:val="1F497D" w:themeColor="text2"/>
            <w:sz w:val="20"/>
            <w:szCs w:val="20"/>
            <w:rPrChange w:id="212" w:author="Kumar, Avinash SBOBNG-PTIA/ZE" w:date="2022-01-25T13:20:00Z">
              <w:rPr>
                <w:rFonts w:ascii="AVENIR MEDIUM OBLIQUE" w:hAnsi="AVENIR MEDIUM OBLIQUE"/>
                <w:i/>
                <w:iCs/>
                <w:color w:val="1F497D" w:themeColor="text2"/>
                <w:sz w:val="20"/>
                <w:szCs w:val="20"/>
              </w:rPr>
            </w:rPrChange>
          </w:rPr>
          <w:delText xml:space="preserve"> technical and business </w:delText>
        </w:r>
        <w:r w:rsidR="00E32836" w:rsidRPr="004E1BDF" w:rsidDel="004E1BDF">
          <w:rPr>
            <w:rFonts w:ascii="AVENIR MEDIUM OBLIQUE" w:hAnsi="AVENIR MEDIUM OBLIQUE" w:cs="Calibri"/>
            <w:color w:val="1F497D" w:themeColor="text2"/>
            <w:sz w:val="20"/>
            <w:szCs w:val="20"/>
            <w:rPrChange w:id="213" w:author="Kumar, Avinash SBOBNG-PTIA/ZE" w:date="2022-01-25T13:20:00Z">
              <w:rPr>
                <w:rFonts w:ascii="AVENIR MEDIUM OBLIQUE" w:hAnsi="AVENIR MEDIUM OBLIQUE"/>
                <w:i/>
                <w:iCs/>
                <w:color w:val="1F497D" w:themeColor="text2"/>
                <w:sz w:val="20"/>
                <w:szCs w:val="20"/>
              </w:rPr>
            </w:rPrChange>
          </w:rPr>
          <w:delText>outcomes</w:delText>
        </w:r>
        <w:r w:rsidR="000C5798" w:rsidRPr="004E1BDF" w:rsidDel="004E1BDF">
          <w:rPr>
            <w:rFonts w:ascii="AVENIR MEDIUM OBLIQUE" w:hAnsi="AVENIR MEDIUM OBLIQUE" w:cs="Calibri"/>
            <w:color w:val="1F497D" w:themeColor="text2"/>
            <w:sz w:val="20"/>
            <w:szCs w:val="20"/>
            <w:rPrChange w:id="214" w:author="Kumar, Avinash SBOBNG-PTIA/ZE" w:date="2022-01-25T13:20:00Z">
              <w:rPr>
                <w:rFonts w:ascii="AVENIR MEDIUM OBLIQUE" w:hAnsi="AVENIR MEDIUM OBLIQUE"/>
                <w:i/>
                <w:iCs/>
                <w:color w:val="1F497D" w:themeColor="text2"/>
                <w:sz w:val="20"/>
                <w:szCs w:val="20"/>
              </w:rPr>
            </w:rPrChange>
          </w:rPr>
          <w:delText xml:space="preserve"> that will help us envision </w:delText>
        </w:r>
        <w:r w:rsidR="008E297D" w:rsidRPr="004E1BDF" w:rsidDel="004E1BDF">
          <w:rPr>
            <w:rFonts w:ascii="AVENIR MEDIUM OBLIQUE" w:hAnsi="AVENIR MEDIUM OBLIQUE" w:cs="Calibri"/>
            <w:color w:val="1F497D" w:themeColor="text2"/>
            <w:sz w:val="20"/>
            <w:szCs w:val="20"/>
            <w:rPrChange w:id="215" w:author="Kumar, Avinash SBOBNG-PTIA/ZE" w:date="2022-01-25T13:20:00Z">
              <w:rPr>
                <w:rFonts w:ascii="AVENIR MEDIUM OBLIQUE" w:hAnsi="AVENIR MEDIUM OBLIQUE"/>
                <w:i/>
                <w:iCs/>
                <w:color w:val="1F497D" w:themeColor="text2"/>
                <w:sz w:val="20"/>
                <w:szCs w:val="20"/>
              </w:rPr>
            </w:rPrChange>
          </w:rPr>
          <w:delText>“what success looks like”</w:delText>
        </w:r>
        <w:r w:rsidR="00E32836" w:rsidRPr="004E1BDF" w:rsidDel="004E1BDF">
          <w:rPr>
            <w:rFonts w:ascii="AVENIR MEDIUM OBLIQUE" w:hAnsi="AVENIR MEDIUM OBLIQUE" w:cs="Calibri"/>
            <w:color w:val="1F497D" w:themeColor="text2"/>
            <w:sz w:val="20"/>
            <w:szCs w:val="20"/>
            <w:rPrChange w:id="216" w:author="Kumar, Avinash SBOBNG-PTIA/ZE" w:date="2022-01-25T13:20:00Z">
              <w:rPr>
                <w:rFonts w:ascii="AVENIR MEDIUM OBLIQUE" w:hAnsi="AVENIR MEDIUM OBLIQUE"/>
                <w:i/>
                <w:iCs/>
                <w:color w:val="1F497D" w:themeColor="text2"/>
                <w:sz w:val="20"/>
                <w:szCs w:val="20"/>
              </w:rPr>
            </w:rPrChange>
          </w:rPr>
          <w:delText xml:space="preserve">.  </w:delText>
        </w:r>
      </w:del>
    </w:p>
    <w:p w14:paraId="4843AA17" w14:textId="30E78BFB" w:rsidR="00EA6F59" w:rsidRDefault="00EA6F59" w:rsidP="00EA6F59">
      <w:pPr>
        <w:rPr>
          <w:ins w:id="217" w:author="de Groot, Anne SITI-PTIY/CAB" w:date="2022-01-25T16:04:00Z"/>
          <w:rFonts w:ascii="AVENIR MEDIUM OBLIQUE" w:hAnsi="AVENIR MEDIUM OBLIQUE" w:cs="Calibri"/>
          <w:color w:val="1F497D" w:themeColor="text2"/>
          <w:sz w:val="20"/>
          <w:szCs w:val="20"/>
          <w:lang w:val="en-US" w:eastAsia="en-US"/>
        </w:rPr>
      </w:pPr>
      <w:ins w:id="218" w:author="de Groot, Anne SITI-PTIY/CAB" w:date="2022-01-25T16:04:00Z">
        <w:r w:rsidRPr="00EA6F59">
          <w:rPr>
            <w:rFonts w:ascii="AVENIR MEDIUM OBLIQUE" w:hAnsi="AVENIR MEDIUM OBLIQUE" w:cs="Calibri"/>
            <w:color w:val="1F497D" w:themeColor="text2"/>
            <w:sz w:val="20"/>
            <w:szCs w:val="20"/>
            <w:lang w:val="en-US" w:eastAsia="en-US"/>
          </w:rPr>
          <w:t>We need a place on PDC (power digital core) to run the Python tool (Unagi) so that other users have access to it. A (business) consultant has been redeveloping UNAGI as a web application, which now needs to be deployed in the PDC environment. T</w:t>
        </w:r>
      </w:ins>
      <w:ins w:id="219" w:author="de Groot, Anne SITI-PTIY/CAB" w:date="2022-01-25T16:05:00Z">
        <w:r>
          <w:rPr>
            <w:rFonts w:ascii="AVENIR MEDIUM OBLIQUE" w:hAnsi="AVENIR MEDIUM OBLIQUE" w:cs="Calibri"/>
            <w:color w:val="1F497D" w:themeColor="text2"/>
            <w:sz w:val="20"/>
            <w:szCs w:val="20"/>
            <w:lang w:val="en-US" w:eastAsia="en-US"/>
          </w:rPr>
          <w:t xml:space="preserve">his would remove the effort required to deploy the application as desktop (developer rights </w:t>
        </w:r>
        <w:proofErr w:type="spellStart"/>
        <w:r>
          <w:rPr>
            <w:rFonts w:ascii="AVENIR MEDIUM OBLIQUE" w:hAnsi="AVENIR MEDIUM OBLIQUE" w:cs="Calibri"/>
            <w:color w:val="1F497D" w:themeColor="text2"/>
            <w:sz w:val="20"/>
            <w:szCs w:val="20"/>
            <w:lang w:val="en-US" w:eastAsia="en-US"/>
          </w:rPr>
          <w:t>etc</w:t>
        </w:r>
        <w:proofErr w:type="spellEnd"/>
        <w:r>
          <w:rPr>
            <w:rFonts w:ascii="AVENIR MEDIUM OBLIQUE" w:hAnsi="AVENIR MEDIUM OBLIQUE" w:cs="Calibri"/>
            <w:color w:val="1F497D" w:themeColor="text2"/>
            <w:sz w:val="20"/>
            <w:szCs w:val="20"/>
            <w:lang w:val="en-US" w:eastAsia="en-US"/>
          </w:rPr>
          <w:t>), as well as help with an environment that has the ability to scale</w:t>
        </w:r>
      </w:ins>
      <w:ins w:id="220" w:author="de Groot, Anne SITI-PTIY/CAB" w:date="2022-01-25T16:06:00Z">
        <w:r>
          <w:rPr>
            <w:rFonts w:ascii="AVENIR MEDIUM OBLIQUE" w:hAnsi="AVENIR MEDIUM OBLIQUE" w:cs="Calibri"/>
            <w:color w:val="1F497D" w:themeColor="text2"/>
            <w:sz w:val="20"/>
            <w:szCs w:val="20"/>
            <w:lang w:val="en-US" w:eastAsia="en-US"/>
          </w:rPr>
          <w:t xml:space="preserve"> compute power</w:t>
        </w:r>
      </w:ins>
      <w:ins w:id="221" w:author="de Groot, Anne SITI-PTIY/CAB" w:date="2022-01-25T16:05:00Z">
        <w:r>
          <w:rPr>
            <w:rFonts w:ascii="AVENIR MEDIUM OBLIQUE" w:hAnsi="AVENIR MEDIUM OBLIQUE" w:cs="Calibri"/>
            <w:color w:val="1F497D" w:themeColor="text2"/>
            <w:sz w:val="20"/>
            <w:szCs w:val="20"/>
            <w:lang w:val="en-US" w:eastAsia="en-US"/>
          </w:rPr>
          <w:t xml:space="preserve"> when large studies need to be </w:t>
        </w:r>
        <w:proofErr w:type="gramStart"/>
        <w:r>
          <w:rPr>
            <w:rFonts w:ascii="AVENIR MEDIUM OBLIQUE" w:hAnsi="AVENIR MEDIUM OBLIQUE" w:cs="Calibri"/>
            <w:color w:val="1F497D" w:themeColor="text2"/>
            <w:sz w:val="20"/>
            <w:szCs w:val="20"/>
            <w:lang w:val="en-US" w:eastAsia="en-US"/>
          </w:rPr>
          <w:t>run, and</w:t>
        </w:r>
        <w:proofErr w:type="gramEnd"/>
        <w:r>
          <w:rPr>
            <w:rFonts w:ascii="AVENIR MEDIUM OBLIQUE" w:hAnsi="AVENIR MEDIUM OBLIQUE" w:cs="Calibri"/>
            <w:color w:val="1F497D" w:themeColor="text2"/>
            <w:sz w:val="20"/>
            <w:szCs w:val="20"/>
            <w:lang w:val="en-US" w:eastAsia="en-US"/>
          </w:rPr>
          <w:t xml:space="preserve"> scaled back when not in use. </w:t>
        </w:r>
      </w:ins>
    </w:p>
    <w:p w14:paraId="6396DE13" w14:textId="77777777" w:rsidR="00EA6F59" w:rsidRDefault="00EA6F59" w:rsidP="00EA6F59">
      <w:pPr>
        <w:rPr>
          <w:ins w:id="222" w:author="de Groot, Anne SITI-PTIY/CAB" w:date="2022-01-25T16:04:00Z"/>
          <w:rFonts w:ascii="AVENIR MEDIUM OBLIQUE" w:hAnsi="AVENIR MEDIUM OBLIQUE" w:cs="Calibri"/>
          <w:color w:val="1F497D" w:themeColor="text2"/>
          <w:sz w:val="20"/>
          <w:szCs w:val="20"/>
          <w:lang w:val="en-US" w:eastAsia="en-US"/>
        </w:rPr>
      </w:pPr>
    </w:p>
    <w:p w14:paraId="20D75019" w14:textId="2DD26D93" w:rsidR="00EA6F59" w:rsidRDefault="00EA6F59" w:rsidP="00EA6F59">
      <w:pPr>
        <w:rPr>
          <w:ins w:id="223" w:author="de Groot, Anne SITI-PTIY/CAB" w:date="2022-01-25T16:04:00Z"/>
          <w:rFonts w:ascii="AVENIR MEDIUM OBLIQUE" w:hAnsi="AVENIR MEDIUM OBLIQUE" w:cs="Calibri"/>
          <w:color w:val="1F497D" w:themeColor="text2"/>
          <w:sz w:val="20"/>
          <w:szCs w:val="20"/>
          <w:lang w:val="en-US" w:eastAsia="en-US"/>
        </w:rPr>
      </w:pPr>
      <w:ins w:id="224" w:author="de Groot, Anne SITI-PTIY/CAB" w:date="2022-01-25T16:05:00Z">
        <w:r>
          <w:rPr>
            <w:rFonts w:ascii="AVENIR MEDIUM OBLIQUE" w:hAnsi="AVENIR MEDIUM OBLIQUE" w:cs="Calibri"/>
            <w:color w:val="1F497D" w:themeColor="text2"/>
            <w:sz w:val="20"/>
            <w:szCs w:val="20"/>
            <w:lang w:val="en-US" w:eastAsia="en-US"/>
          </w:rPr>
          <w:t>T</w:t>
        </w:r>
      </w:ins>
      <w:ins w:id="225" w:author="de Groot, Anne SITI-PTIY/CAB" w:date="2022-01-25T16:04:00Z">
        <w:r w:rsidRPr="00EA6F59">
          <w:rPr>
            <w:rFonts w:ascii="AVENIR MEDIUM OBLIQUE" w:hAnsi="AVENIR MEDIUM OBLIQUE" w:cs="Calibri"/>
            <w:color w:val="1F497D" w:themeColor="text2"/>
            <w:sz w:val="20"/>
            <w:szCs w:val="20"/>
            <w:lang w:val="en-US" w:eastAsia="en-US"/>
          </w:rPr>
          <w:t>he scope of this project also includes addressing the minimum required assurance in terms of IRM, Architecture and Operations.</w:t>
        </w:r>
      </w:ins>
    </w:p>
    <w:p w14:paraId="2141C3D6" w14:textId="77777777" w:rsidR="00EA6F59" w:rsidRPr="00EA6F59" w:rsidRDefault="00EA6F59" w:rsidP="00EA6F59">
      <w:pPr>
        <w:rPr>
          <w:ins w:id="226" w:author="de Groot, Anne SITI-PTIY/CAB" w:date="2022-01-25T16:04:00Z"/>
          <w:rFonts w:ascii="AVENIR MEDIUM OBLIQUE" w:hAnsi="AVENIR MEDIUM OBLIQUE" w:cs="Calibri"/>
          <w:color w:val="1F497D" w:themeColor="text2"/>
          <w:sz w:val="20"/>
          <w:szCs w:val="20"/>
          <w:lang w:val="en-US" w:eastAsia="en-US"/>
        </w:rPr>
      </w:pPr>
    </w:p>
    <w:p w14:paraId="7F289297" w14:textId="77777777" w:rsidR="00EA6F59" w:rsidRPr="00EA6F59" w:rsidRDefault="00EA6F59" w:rsidP="00EA6F59">
      <w:pPr>
        <w:rPr>
          <w:ins w:id="227" w:author="de Groot, Anne SITI-PTIY/CAB" w:date="2022-01-25T16:04:00Z"/>
          <w:rFonts w:ascii="AVENIR MEDIUM OBLIQUE" w:hAnsi="AVENIR MEDIUM OBLIQUE" w:cs="Calibri"/>
          <w:color w:val="1F497D" w:themeColor="text2"/>
          <w:sz w:val="20"/>
          <w:szCs w:val="20"/>
          <w:lang w:val="en-US" w:eastAsia="en-US"/>
        </w:rPr>
      </w:pPr>
      <w:ins w:id="228" w:author="de Groot, Anne SITI-PTIY/CAB" w:date="2022-01-25T16:04:00Z">
        <w:r w:rsidRPr="00EA6F59">
          <w:rPr>
            <w:rFonts w:ascii="AVENIR MEDIUM OBLIQUE" w:hAnsi="AVENIR MEDIUM OBLIQUE" w:cs="Calibri"/>
            <w:color w:val="1F497D" w:themeColor="text2"/>
            <w:sz w:val="20"/>
            <w:szCs w:val="20"/>
            <w:lang w:val="en-US" w:eastAsia="en-US"/>
          </w:rPr>
          <w:t xml:space="preserve">The scope does not include hosting other simulation software on </w:t>
        </w:r>
        <w:proofErr w:type="gramStart"/>
        <w:r w:rsidRPr="00EA6F59">
          <w:rPr>
            <w:rFonts w:ascii="AVENIR MEDIUM OBLIQUE" w:hAnsi="AVENIR MEDIUM OBLIQUE" w:cs="Calibri"/>
            <w:color w:val="1F497D" w:themeColor="text2"/>
            <w:sz w:val="20"/>
            <w:szCs w:val="20"/>
            <w:lang w:val="en-US" w:eastAsia="en-US"/>
          </w:rPr>
          <w:t>PDC, and</w:t>
        </w:r>
        <w:proofErr w:type="gramEnd"/>
        <w:r w:rsidRPr="00EA6F59">
          <w:rPr>
            <w:rFonts w:ascii="AVENIR MEDIUM OBLIQUE" w:hAnsi="AVENIR MEDIUM OBLIQUE" w:cs="Calibri"/>
            <w:color w:val="1F497D" w:themeColor="text2"/>
            <w:sz w:val="20"/>
            <w:szCs w:val="20"/>
            <w:lang w:val="en-US" w:eastAsia="en-US"/>
          </w:rPr>
          <w:t xml:space="preserve"> making it easier to connect to this simulation software from UNAGI. This will be scoped as a separate project iteration, subject to business demand and funding. </w:t>
        </w:r>
      </w:ins>
    </w:p>
    <w:p w14:paraId="6AC7E633" w14:textId="1D06EEEE" w:rsidR="00EA6F59" w:rsidRPr="004E1BDF" w:rsidDel="00EA6F59" w:rsidRDefault="004E1BDF" w:rsidP="004E1BDF">
      <w:pPr>
        <w:rPr>
          <w:ins w:id="229" w:author="Kumar, Avinash SBOBNG-PTIA/ZE" w:date="2022-01-25T13:20:00Z"/>
          <w:del w:id="230" w:author="de Groot, Anne SITI-PTIY/CAB" w:date="2022-01-25T16:04:00Z"/>
          <w:rFonts w:ascii="AVENIR MEDIUM OBLIQUE" w:hAnsi="AVENIR MEDIUM OBLIQUE" w:cs="Calibri"/>
          <w:color w:val="1F497D" w:themeColor="text2"/>
          <w:sz w:val="20"/>
          <w:szCs w:val="20"/>
          <w:lang w:val="en-US" w:eastAsia="en-US"/>
          <w:rPrChange w:id="231" w:author="Kumar, Avinash SBOBNG-PTIA/ZE" w:date="2022-01-25T13:20:00Z">
            <w:rPr>
              <w:ins w:id="232" w:author="Kumar, Avinash SBOBNG-PTIA/ZE" w:date="2022-01-25T13:20:00Z"/>
              <w:del w:id="233" w:author="de Groot, Anne SITI-PTIY/CAB" w:date="2022-01-25T16:04:00Z"/>
              <w:lang w:val="en-US" w:eastAsia="en-US"/>
            </w:rPr>
          </w:rPrChange>
        </w:rPr>
      </w:pPr>
      <w:ins w:id="234" w:author="Kumar, Avinash SBOBNG-PTIA/ZE" w:date="2022-01-25T13:20:00Z">
        <w:del w:id="235" w:author="de Groot, Anne SITI-PTIY/CAB" w:date="2022-01-25T16:04:00Z">
          <w:r w:rsidRPr="004E1BDF" w:rsidDel="00EA6F59">
            <w:rPr>
              <w:rFonts w:ascii="AVENIR MEDIUM OBLIQUE" w:hAnsi="AVENIR MEDIUM OBLIQUE" w:cs="Calibri"/>
              <w:color w:val="1F497D" w:themeColor="text2"/>
              <w:sz w:val="20"/>
              <w:szCs w:val="20"/>
              <w:lang w:val="en-US" w:eastAsia="en-US"/>
              <w:rPrChange w:id="236" w:author="Kumar, Avinash SBOBNG-PTIA/ZE" w:date="2022-01-25T13:20:00Z">
                <w:rPr>
                  <w:lang w:val="en-US" w:eastAsia="en-US"/>
                </w:rPr>
              </w:rPrChange>
            </w:rPr>
            <w:delText>Step 1: We need a place on PDC to run the Python tool (Unagi) so that other users have access to it. We would need a specialist who can look at the code, review it, and potentially make modifications to make it work on the PDC. It is built on Pythion Tkinter at the moment. Should be re-built with Python Dash.</w:delText>
          </w:r>
        </w:del>
      </w:ins>
    </w:p>
    <w:p w14:paraId="41970AAA" w14:textId="68BF67C8" w:rsidR="004E1BDF" w:rsidRPr="00EA6F59" w:rsidDel="00EA6F59" w:rsidRDefault="004E1BDF">
      <w:pPr>
        <w:pStyle w:val="ListParagraph"/>
        <w:numPr>
          <w:ilvl w:val="0"/>
          <w:numId w:val="37"/>
        </w:numPr>
        <w:rPr>
          <w:ins w:id="237" w:author="Kumar, Avinash SBOBNG-PTIA/ZE" w:date="2022-01-25T13:20:00Z"/>
          <w:del w:id="238" w:author="de Groot, Anne SITI-PTIY/CAB" w:date="2022-01-25T16:04:00Z"/>
          <w:rFonts w:ascii="AVENIR MEDIUM OBLIQUE" w:hAnsi="AVENIR MEDIUM OBLIQUE" w:cs="Calibri"/>
          <w:color w:val="1F497D" w:themeColor="text2"/>
          <w:sz w:val="20"/>
          <w:szCs w:val="20"/>
          <w:rPrChange w:id="239" w:author="de Groot, Anne SITI-PTIY/CAB" w:date="2022-01-25T16:04:00Z">
            <w:rPr>
              <w:ins w:id="240" w:author="Kumar, Avinash SBOBNG-PTIA/ZE" w:date="2022-01-25T13:20:00Z"/>
              <w:del w:id="241" w:author="de Groot, Anne SITI-PTIY/CAB" w:date="2022-01-25T16:04:00Z"/>
              <w:lang w:val="en-US" w:eastAsia="en-US"/>
            </w:rPr>
          </w:rPrChange>
        </w:rPr>
        <w:pPrChange w:id="242" w:author="de Groot, Anne SITI-PTIY/CAB" w:date="2022-01-25T16:04:00Z">
          <w:pPr/>
        </w:pPrChange>
      </w:pPr>
      <w:ins w:id="243" w:author="Kumar, Avinash SBOBNG-PTIA/ZE" w:date="2022-01-25T13:20:00Z">
        <w:del w:id="244" w:author="de Groot, Anne SITI-PTIY/CAB" w:date="2022-01-25T16:04:00Z">
          <w:r w:rsidRPr="00EA6F59" w:rsidDel="00EA6F59">
            <w:rPr>
              <w:rFonts w:ascii="AVENIR MEDIUM OBLIQUE" w:hAnsi="AVENIR MEDIUM OBLIQUE" w:cs="Calibri"/>
              <w:color w:val="1F497D" w:themeColor="text2"/>
              <w:sz w:val="20"/>
              <w:szCs w:val="20"/>
              <w:rPrChange w:id="245" w:author="de Groot, Anne SITI-PTIY/CAB" w:date="2022-01-25T16:04:00Z">
                <w:rPr>
                  <w:lang w:val="en-US" w:eastAsia="en-US"/>
                </w:rPr>
              </w:rPrChange>
            </w:rPr>
            <w:delText>Step 2: We need another server that can host the specialized software, like the PSCAD or DigSilent Power Factory. They need to be installed on a machine which should have multiple cores to do calculations.</w:delText>
          </w:r>
        </w:del>
      </w:ins>
    </w:p>
    <w:p w14:paraId="5A80FB37" w14:textId="32E546BB" w:rsidR="004E1BDF" w:rsidRPr="00EA6F59" w:rsidDel="00EA6F59" w:rsidRDefault="004E1BDF">
      <w:pPr>
        <w:pStyle w:val="ListParagraph"/>
        <w:numPr>
          <w:ilvl w:val="0"/>
          <w:numId w:val="37"/>
        </w:numPr>
        <w:rPr>
          <w:ins w:id="246" w:author="Kumar, Avinash SBOBNG-PTIA/ZE" w:date="2022-01-25T13:20:00Z"/>
          <w:del w:id="247" w:author="de Groot, Anne SITI-PTIY/CAB" w:date="2022-01-25T16:04:00Z"/>
          <w:rFonts w:ascii="AVENIR MEDIUM OBLIQUE" w:hAnsi="AVENIR MEDIUM OBLIQUE" w:cs="Calibri"/>
          <w:color w:val="1F497D" w:themeColor="text2"/>
          <w:sz w:val="20"/>
          <w:szCs w:val="20"/>
          <w:rPrChange w:id="248" w:author="de Groot, Anne SITI-PTIY/CAB" w:date="2022-01-25T16:04:00Z">
            <w:rPr>
              <w:ins w:id="249" w:author="Kumar, Avinash SBOBNG-PTIA/ZE" w:date="2022-01-25T13:20:00Z"/>
              <w:del w:id="250" w:author="de Groot, Anne SITI-PTIY/CAB" w:date="2022-01-25T16:04:00Z"/>
              <w:lang w:val="en-US" w:eastAsia="en-US"/>
            </w:rPr>
          </w:rPrChange>
        </w:rPr>
        <w:pPrChange w:id="251" w:author="de Groot, Anne SITI-PTIY/CAB" w:date="2022-01-25T16:04:00Z">
          <w:pPr/>
        </w:pPrChange>
      </w:pPr>
      <w:ins w:id="252" w:author="Kumar, Avinash SBOBNG-PTIA/ZE" w:date="2022-01-25T13:20:00Z">
        <w:del w:id="253" w:author="de Groot, Anne SITI-PTIY/CAB" w:date="2022-01-25T16:04:00Z">
          <w:r w:rsidRPr="00EA6F59" w:rsidDel="00EA6F59">
            <w:rPr>
              <w:rFonts w:ascii="AVENIR MEDIUM OBLIQUE" w:hAnsi="AVENIR MEDIUM OBLIQUE" w:cs="Calibri"/>
              <w:color w:val="1F497D" w:themeColor="text2"/>
              <w:sz w:val="20"/>
              <w:szCs w:val="20"/>
              <w:rPrChange w:id="254" w:author="de Groot, Anne SITI-PTIY/CAB" w:date="2022-01-25T16:04:00Z">
                <w:rPr>
                  <w:lang w:val="en-US" w:eastAsia="en-US"/>
                </w:rPr>
              </w:rPrChange>
            </w:rPr>
            <w:delText>Step 3: Ultimately, we would need an interface that will allow Unagi to call the specialized software, give it the calculations it needs to perform, and get the results back.</w:delText>
          </w:r>
        </w:del>
      </w:ins>
    </w:p>
    <w:p w14:paraId="4718A0D3" w14:textId="77777777" w:rsidR="004E1BDF" w:rsidRPr="004E1BDF" w:rsidRDefault="004E1BDF">
      <w:pPr>
        <w:rPr>
          <w:ins w:id="255" w:author="Kumar, Avinash SBOBNG-PTIA/ZE" w:date="2022-01-25T13:20:00Z"/>
          <w:lang w:eastAsia="en-US"/>
          <w:rPrChange w:id="256" w:author="Kumar, Avinash SBOBNG-PTIA/ZE" w:date="2022-01-25T13:20:00Z">
            <w:rPr>
              <w:ins w:id="257" w:author="Kumar, Avinash SBOBNG-PTIA/ZE" w:date="2022-01-25T13:20:00Z"/>
              <w:rFonts w:ascii="AVENIR MEDIUM OBLIQUE" w:hAnsi="AVENIR MEDIUM OBLIQUE"/>
              <w:i/>
              <w:iCs/>
              <w:color w:val="1F497D" w:themeColor="text2"/>
              <w:sz w:val="20"/>
              <w:szCs w:val="20"/>
            </w:rPr>
          </w:rPrChange>
        </w:rPr>
        <w:pPrChange w:id="258" w:author="Kumar, Avinash SBOBNG-PTIA/ZE" w:date="2022-01-25T13:20:00Z">
          <w:pPr>
            <w:pStyle w:val="NoSpacing"/>
          </w:pPr>
        </w:pPrChange>
      </w:pPr>
    </w:p>
    <w:p w14:paraId="5D13206C" w14:textId="682F8586" w:rsidR="00A117BE" w:rsidDel="004E1BDF" w:rsidRDefault="00A117BE" w:rsidP="00A117BE">
      <w:pPr>
        <w:pStyle w:val="NoSpacing"/>
        <w:numPr>
          <w:ilvl w:val="0"/>
          <w:numId w:val="30"/>
        </w:numPr>
        <w:rPr>
          <w:del w:id="259" w:author="Kumar, Avinash SBOBNG-PTIA/ZE" w:date="2022-01-25T13:20:00Z"/>
        </w:rPr>
      </w:pPr>
      <w:del w:id="260" w:author="Kumar, Avinash SBOBNG-PTIA/ZE" w:date="2022-01-25T13:20:00Z">
        <w:r w:rsidDel="004E1BDF">
          <w:lastRenderedPageBreak/>
          <w:delText>…</w:delText>
        </w:r>
      </w:del>
    </w:p>
    <w:p w14:paraId="41CFC313" w14:textId="7C88E252" w:rsidR="00A117BE" w:rsidDel="004E1BDF" w:rsidRDefault="00A117BE" w:rsidP="00A117BE">
      <w:pPr>
        <w:pStyle w:val="NoSpacing"/>
        <w:numPr>
          <w:ilvl w:val="0"/>
          <w:numId w:val="30"/>
        </w:numPr>
        <w:rPr>
          <w:del w:id="261" w:author="Kumar, Avinash SBOBNG-PTIA/ZE" w:date="2022-01-25T13:20:00Z"/>
        </w:rPr>
      </w:pPr>
      <w:del w:id="262" w:author="Kumar, Avinash SBOBNG-PTIA/ZE" w:date="2022-01-25T13:20:00Z">
        <w:r w:rsidDel="004E1BDF">
          <w:delText>…</w:delText>
        </w:r>
      </w:del>
    </w:p>
    <w:p w14:paraId="5A7B82B2" w14:textId="2A241D96" w:rsidR="00A117BE" w:rsidDel="004E1BDF" w:rsidRDefault="00A117BE" w:rsidP="00A117BE">
      <w:pPr>
        <w:pStyle w:val="NoSpacing"/>
        <w:numPr>
          <w:ilvl w:val="0"/>
          <w:numId w:val="30"/>
        </w:numPr>
        <w:rPr>
          <w:del w:id="263" w:author="Kumar, Avinash SBOBNG-PTIA/ZE" w:date="2022-01-25T13:20:00Z"/>
        </w:rPr>
      </w:pPr>
      <w:del w:id="264" w:author="Kumar, Avinash SBOBNG-PTIA/ZE" w:date="2022-01-25T13:20:00Z">
        <w:r w:rsidDel="004E1BDF">
          <w:delText>…</w:delText>
        </w:r>
      </w:del>
    </w:p>
    <w:p w14:paraId="67BC8331" w14:textId="6CAB1AE3" w:rsidR="00503E43" w:rsidDel="00181410" w:rsidRDefault="00503E43" w:rsidP="00503E43">
      <w:pPr>
        <w:pStyle w:val="Heading2"/>
        <w:rPr>
          <w:del w:id="265" w:author="Kumar, Avinash SBOBNG-PTIA/ZE" w:date="2022-01-25T15:12:00Z"/>
          <w:b/>
          <w:bCs/>
        </w:rPr>
      </w:pPr>
    </w:p>
    <w:p w14:paraId="3045B24C" w14:textId="272F96E4" w:rsidR="00F549AB" w:rsidRPr="00503E43" w:rsidRDefault="00F549AB" w:rsidP="00503E43">
      <w:pPr>
        <w:pStyle w:val="Heading2"/>
        <w:rPr>
          <w:b/>
          <w:bCs/>
        </w:rPr>
      </w:pPr>
      <w:bookmarkStart w:id="266" w:name="_Toc79839514"/>
      <w:r w:rsidRPr="00503E43">
        <w:rPr>
          <w:b/>
          <w:bCs/>
        </w:rPr>
        <w:t>High L</w:t>
      </w:r>
      <w:r w:rsidR="00800298" w:rsidRPr="00503E43">
        <w:rPr>
          <w:b/>
          <w:bCs/>
        </w:rPr>
        <w:t>e</w:t>
      </w:r>
      <w:r w:rsidRPr="00503E43">
        <w:rPr>
          <w:b/>
          <w:bCs/>
        </w:rPr>
        <w:t>vel Architecture</w:t>
      </w:r>
      <w:bookmarkEnd w:id="266"/>
    </w:p>
    <w:p w14:paraId="7CD5D430" w14:textId="133BEFFD" w:rsidR="00F549AB" w:rsidRPr="0062317B" w:rsidRDefault="00F549AB" w:rsidP="00F549AB">
      <w:pPr>
        <w:pStyle w:val="NoSpacing"/>
        <w:rPr>
          <w:rFonts w:ascii="AVENIR MEDIUM OBLIQUE" w:hAnsi="AVENIR MEDIUM OBLIQUE"/>
          <w:i/>
          <w:iCs/>
          <w:color w:val="1F497D" w:themeColor="text2"/>
          <w:sz w:val="20"/>
          <w:szCs w:val="20"/>
        </w:rPr>
      </w:pPr>
      <w:r w:rsidRPr="0062317B">
        <w:rPr>
          <w:rFonts w:ascii="AVENIR MEDIUM OBLIQUE" w:hAnsi="AVENIR MEDIUM OBLIQUE"/>
          <w:i/>
          <w:iCs/>
          <w:noProof/>
        </w:rPr>
        <mc:AlternateContent>
          <mc:Choice Requires="wps">
            <w:drawing>
              <wp:anchor distT="180340" distB="180340" distL="114300" distR="114300" simplePos="0" relativeHeight="251658240" behindDoc="0" locked="0" layoutInCell="1" allowOverlap="0" wp14:anchorId="323A39B0" wp14:editId="3DF4EF2C">
                <wp:simplePos x="0" y="0"/>
                <wp:positionH relativeFrom="margin">
                  <wp:align>left</wp:align>
                </wp:positionH>
                <wp:positionV relativeFrom="paragraph">
                  <wp:posOffset>417830</wp:posOffset>
                </wp:positionV>
                <wp:extent cx="5938520" cy="2800350"/>
                <wp:effectExtent l="0" t="0" r="24130" b="19050"/>
                <wp:wrapTopAndBottom/>
                <wp:docPr id="2" name="Rectangle 2"/>
                <wp:cNvGraphicFramePr/>
                <a:graphic xmlns:a="http://schemas.openxmlformats.org/drawingml/2006/main">
                  <a:graphicData uri="http://schemas.microsoft.com/office/word/2010/wordprocessingShape">
                    <wps:wsp>
                      <wps:cNvSpPr/>
                      <wps:spPr>
                        <a:xfrm>
                          <a:off x="0" y="0"/>
                          <a:ext cx="5938520" cy="2800350"/>
                        </a:xfrm>
                        <a:prstGeom prst="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7E2F0" w14:textId="62310EEB" w:rsidR="004969A9" w:rsidRPr="0062317B" w:rsidRDefault="004969A9" w:rsidP="00F549AB">
                            <w:pPr>
                              <w:jc w:val="center"/>
                              <w:rPr>
                                <w:rFonts w:ascii="Avenir Light" w:hAnsi="Avenir Light"/>
                                <w:color w:val="1F497D" w:themeColor="text2"/>
                              </w:rPr>
                            </w:pPr>
                            <w:del w:id="267" w:author="Kumar, Avinash SBOBNG-PTIA/ZE" w:date="2022-01-25T15:11:00Z">
                              <w:r w:rsidRPr="0062317B" w:rsidDel="00181410">
                                <w:rPr>
                                  <w:rFonts w:ascii="Avenir Light" w:hAnsi="Avenir Light"/>
                                  <w:color w:val="1F497D" w:themeColor="text2"/>
                                </w:rPr>
                                <w:delText xml:space="preserve">INSERT </w:delText>
                              </w:r>
                              <w:r w:rsidDel="00181410">
                                <w:rPr>
                                  <w:rFonts w:ascii="Avenir Light" w:hAnsi="Avenir Light"/>
                                  <w:color w:val="1F497D" w:themeColor="text2"/>
                                </w:rPr>
                                <w:delText>HIGH-LEVEL ARCHITECTURE DIAGRAM</w:delText>
                              </w:r>
                            </w:del>
                            <w:ins w:id="268" w:author="Kumar, Avinash SBOBNG-PTIA/ZE" w:date="2022-01-25T15:11:00Z">
                              <w:r>
                                <w:rPr>
                                  <w:noProof/>
                                </w:rPr>
                                <w:drawing>
                                  <wp:inline distT="0" distB="0" distL="0" distR="0" wp14:anchorId="0F16452F" wp14:editId="6468E08F">
                                    <wp:extent cx="4033520" cy="26962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520" cy="2696210"/>
                                            </a:xfrm>
                                            <a:prstGeom prst="rect">
                                              <a:avLst/>
                                            </a:prstGeom>
                                          </pic:spPr>
                                        </pic:pic>
                                      </a:graphicData>
                                    </a:graphic>
                                  </wp:inline>
                                </w:drawing>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39B0" id="Rectangle 2" o:spid="_x0000_s1026" style="position:absolute;margin-left:0;margin-top:32.9pt;width:467.6pt;height:220.5pt;z-index:251658240;visibility:visible;mso-wrap-style:square;mso-width-percent:0;mso-height-percent:0;mso-wrap-distance-left:9pt;mso-wrap-distance-top:14.2pt;mso-wrap-distance-right:9pt;mso-wrap-distance-bottom:14.2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" o:allowoverlap="f" filled="f" strokecolor="#ffc000" strokeweight="1pt">
                <v:textbox>
                  <w:txbxContent>
                    <w:p w14:paraId="1747E2F0" w14:textId="62310EEB" w:rsidR="004969A9" w:rsidRPr="0062317B" w:rsidRDefault="004969A9" w:rsidP="00F549AB">
                      <w:pPr>
                        <w:jc w:val="center"/>
                        <w:rPr>
                          <w:rFonts w:ascii="Avenir Light" w:hAnsi="Avenir Light"/>
                          <w:color w:val="1F497D" w:themeColor="text2"/>
                        </w:rPr>
                      </w:pPr>
                      <w:del w:id="269" w:author="Kumar, Avinash SBOBNG-PTIA/ZE" w:date="2022-01-25T15:11:00Z">
                        <w:r w:rsidRPr="0062317B" w:rsidDel="00181410">
                          <w:rPr>
                            <w:rFonts w:ascii="Avenir Light" w:hAnsi="Avenir Light"/>
                            <w:color w:val="1F497D" w:themeColor="text2"/>
                          </w:rPr>
                          <w:delText xml:space="preserve">INSERT </w:delText>
                        </w:r>
                        <w:r w:rsidDel="00181410">
                          <w:rPr>
                            <w:rFonts w:ascii="Avenir Light" w:hAnsi="Avenir Light"/>
                            <w:color w:val="1F497D" w:themeColor="text2"/>
                          </w:rPr>
                          <w:delText>HIGH-LEVEL ARCHITECTURE DIAGRAM</w:delText>
                        </w:r>
                      </w:del>
                      <w:ins w:id="270" w:author="Kumar, Avinash SBOBNG-PTIA/ZE" w:date="2022-01-25T15:11:00Z">
                        <w:r>
                          <w:rPr>
                            <w:noProof/>
                          </w:rPr>
                          <w:drawing>
                            <wp:inline distT="0" distB="0" distL="0" distR="0" wp14:anchorId="0F16452F" wp14:editId="6468E08F">
                              <wp:extent cx="4033520" cy="26962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520" cy="2696210"/>
                                      </a:xfrm>
                                      <a:prstGeom prst="rect">
                                        <a:avLst/>
                                      </a:prstGeom>
                                    </pic:spPr>
                                  </pic:pic>
                                </a:graphicData>
                              </a:graphic>
                            </wp:inline>
                          </w:drawing>
                        </w:r>
                      </w:ins>
                    </w:p>
                  </w:txbxContent>
                </v:textbox>
                <w10:wrap type="topAndBottom" anchorx="margin"/>
              </v:rect>
            </w:pict>
          </mc:Fallback>
        </mc:AlternateContent>
      </w:r>
      <w:r w:rsidRPr="0062317B">
        <w:rPr>
          <w:rFonts w:ascii="AVENIR MEDIUM OBLIQUE" w:hAnsi="AVENIR MEDIUM OBLIQUE"/>
          <w:i/>
          <w:iCs/>
          <w:color w:val="1F497D" w:themeColor="text2"/>
          <w:sz w:val="20"/>
          <w:szCs w:val="20"/>
        </w:rPr>
        <w:t xml:space="preserve">Please provide </w:t>
      </w:r>
      <w:r w:rsidR="008E297D">
        <w:rPr>
          <w:rFonts w:ascii="AVENIR MEDIUM OBLIQUE" w:hAnsi="AVENIR MEDIUM OBLIQUE"/>
          <w:i/>
          <w:iCs/>
          <w:color w:val="1F497D" w:themeColor="text2"/>
          <w:sz w:val="20"/>
          <w:szCs w:val="20"/>
        </w:rPr>
        <w:t xml:space="preserve">a </w:t>
      </w:r>
      <w:r w:rsidR="008E297D" w:rsidRPr="0062317B">
        <w:rPr>
          <w:rFonts w:ascii="AVENIR MEDIUM OBLIQUE" w:hAnsi="AVENIR MEDIUM OBLIQUE"/>
          <w:i/>
          <w:iCs/>
          <w:color w:val="1F497D" w:themeColor="text2"/>
          <w:sz w:val="20"/>
          <w:szCs w:val="20"/>
        </w:rPr>
        <w:t>high-level</w:t>
      </w:r>
      <w:r w:rsidRPr="0062317B">
        <w:rPr>
          <w:rFonts w:ascii="AVENIR MEDIUM OBLIQUE" w:hAnsi="AVENIR MEDIUM OBLIQUE"/>
          <w:i/>
          <w:iCs/>
          <w:color w:val="1F497D" w:themeColor="text2"/>
          <w:sz w:val="20"/>
          <w:szCs w:val="20"/>
        </w:rPr>
        <w:t xml:space="preserve"> architecture diagram representing the agreed solution for the </w:t>
      </w:r>
      <w:r>
        <w:rPr>
          <w:rFonts w:ascii="AVENIR MEDIUM OBLIQUE" w:hAnsi="AVENIR MEDIUM OBLIQUE"/>
          <w:i/>
          <w:iCs/>
          <w:color w:val="1F497D" w:themeColor="text2"/>
          <w:sz w:val="20"/>
          <w:szCs w:val="20"/>
        </w:rPr>
        <w:t>project</w:t>
      </w:r>
      <w:r w:rsidR="00ED059D">
        <w:rPr>
          <w:rFonts w:ascii="AVENIR MEDIUM OBLIQUE" w:hAnsi="AVENIR MEDIUM OBLIQUE"/>
          <w:i/>
          <w:iCs/>
          <w:color w:val="1F497D" w:themeColor="text2"/>
          <w:sz w:val="20"/>
          <w:szCs w:val="20"/>
        </w:rPr>
        <w:t>.</w:t>
      </w:r>
    </w:p>
    <w:p w14:paraId="7E0A2A50" w14:textId="77777777" w:rsidR="00D234B9" w:rsidRDefault="00D234B9">
      <w:pPr>
        <w:rPr>
          <w:rFonts w:ascii="Avenir Black" w:hAnsi="Avenir Black"/>
          <w:b/>
          <w:bCs/>
          <w:color w:val="365F91"/>
          <w:sz w:val="28"/>
          <w:szCs w:val="28"/>
          <w:lang w:val="en-US" w:eastAsia="en-US"/>
        </w:rPr>
      </w:pPr>
      <w:r>
        <w:rPr>
          <w:rFonts w:ascii="Avenir Black" w:hAnsi="Avenir Black"/>
        </w:rPr>
        <w:br w:type="page"/>
      </w:r>
    </w:p>
    <w:p w14:paraId="4DD1495F" w14:textId="7BD8D7A8" w:rsidR="00503E43" w:rsidRPr="00503E43" w:rsidRDefault="00503E43" w:rsidP="00503E43">
      <w:pPr>
        <w:pStyle w:val="Heading1"/>
      </w:pPr>
      <w:bookmarkStart w:id="271" w:name="_Toc79839515"/>
      <w:r w:rsidRPr="00503E43">
        <w:lastRenderedPageBreak/>
        <w:t>Section II</w:t>
      </w:r>
      <w:bookmarkEnd w:id="271"/>
    </w:p>
    <w:p w14:paraId="18DC8BA7" w14:textId="4601CAE3" w:rsidR="008F2979" w:rsidRPr="00E43FB8" w:rsidRDefault="008F2979" w:rsidP="00E43FB8">
      <w:pPr>
        <w:pStyle w:val="Subtitle"/>
      </w:pPr>
      <w:r w:rsidRPr="00BF7D83">
        <w:rPr>
          <w:b/>
          <w:bCs/>
          <w:highlight w:val="yellow"/>
        </w:rPr>
        <w:t xml:space="preserve">Section </w:t>
      </w:r>
      <w:r w:rsidR="008A6915" w:rsidRPr="00BF7D83">
        <w:rPr>
          <w:b/>
          <w:bCs/>
          <w:highlight w:val="yellow"/>
        </w:rPr>
        <w:t xml:space="preserve">II – To be filled in by </w:t>
      </w:r>
      <w:r w:rsidR="005D2682" w:rsidRPr="00BF7D83">
        <w:rPr>
          <w:b/>
          <w:bCs/>
          <w:highlight w:val="yellow"/>
        </w:rPr>
        <w:t>Solution Delivery Tech Lead</w:t>
      </w:r>
      <w:r w:rsidR="00E1065F" w:rsidRPr="00C5742B">
        <w:rPr>
          <w:b/>
          <w:bCs/>
          <w:highlight w:val="yellow"/>
        </w:rPr>
        <w:t xml:space="preserve">.  </w:t>
      </w:r>
      <w:r w:rsidR="00B47A42" w:rsidRPr="00C5742B">
        <w:rPr>
          <w:b/>
          <w:bCs/>
          <w:highlight w:val="yellow"/>
        </w:rPr>
        <w:t xml:space="preserve">This section </w:t>
      </w:r>
      <w:r w:rsidR="004B7E80" w:rsidRPr="00C5742B">
        <w:rPr>
          <w:b/>
          <w:bCs/>
          <w:highlight w:val="yellow"/>
        </w:rPr>
        <w:t xml:space="preserve">can </w:t>
      </w:r>
      <w:r w:rsidR="00E1065F" w:rsidRPr="00C5742B">
        <w:rPr>
          <w:b/>
          <w:bCs/>
          <w:highlight w:val="yellow"/>
        </w:rPr>
        <w:t xml:space="preserve">be implemented in </w:t>
      </w:r>
      <w:proofErr w:type="spellStart"/>
      <w:r w:rsidR="00E1065F" w:rsidRPr="00C5742B">
        <w:rPr>
          <w:b/>
          <w:bCs/>
          <w:highlight w:val="yellow"/>
        </w:rPr>
        <w:t>MSForms</w:t>
      </w:r>
      <w:proofErr w:type="spellEnd"/>
      <w:r w:rsidR="00E1065F" w:rsidRPr="00C5742B">
        <w:rPr>
          <w:b/>
          <w:bCs/>
          <w:highlight w:val="yellow"/>
        </w:rPr>
        <w:t xml:space="preserve"> and integrated with ServiceNow and Jira.</w:t>
      </w:r>
    </w:p>
    <w:p w14:paraId="5473BE85" w14:textId="351627A5" w:rsidR="00975074" w:rsidRPr="00503E43" w:rsidRDefault="00975074" w:rsidP="00503E43">
      <w:pPr>
        <w:pStyle w:val="Heading2"/>
        <w:rPr>
          <w:b/>
          <w:bCs/>
        </w:rPr>
      </w:pPr>
      <w:bookmarkStart w:id="272" w:name="_Toc79839516"/>
      <w:r w:rsidRPr="00503E43">
        <w:rPr>
          <w:b/>
          <w:bCs/>
        </w:rPr>
        <w:t xml:space="preserve">PDC </w:t>
      </w:r>
      <w:r w:rsidR="00F4501A" w:rsidRPr="00503E43">
        <w:rPr>
          <w:b/>
          <w:bCs/>
        </w:rPr>
        <w:t>Environment</w:t>
      </w:r>
      <w:bookmarkEnd w:id="272"/>
    </w:p>
    <w:p w14:paraId="7760E681" w14:textId="2CEFBA8C" w:rsidR="00975074" w:rsidRPr="0062317B" w:rsidRDefault="00975074" w:rsidP="00975074">
      <w:pPr>
        <w:pStyle w:val="NoSpacing"/>
        <w:rPr>
          <w:rFonts w:ascii="AVENIR MEDIUM OBLIQUE" w:hAnsi="AVENIR MEDIUM OBLIQUE"/>
          <w:i/>
          <w:iCs/>
          <w:color w:val="1F497D" w:themeColor="text2"/>
          <w:sz w:val="20"/>
          <w:szCs w:val="20"/>
        </w:rPr>
      </w:pPr>
      <w:r w:rsidRPr="0062317B">
        <w:rPr>
          <w:rFonts w:ascii="AVENIR MEDIUM OBLIQUE" w:hAnsi="AVENIR MEDIUM OBLIQUE"/>
          <w:i/>
          <w:iCs/>
          <w:color w:val="1F497D" w:themeColor="text2"/>
          <w:sz w:val="20"/>
          <w:szCs w:val="20"/>
        </w:rPr>
        <w:t xml:space="preserve">Please select the </w:t>
      </w:r>
      <w:r w:rsidR="00F4501A">
        <w:rPr>
          <w:rFonts w:ascii="AVENIR MEDIUM OBLIQUE" w:hAnsi="AVENIR MEDIUM OBLIQUE"/>
          <w:i/>
          <w:iCs/>
          <w:color w:val="1F497D" w:themeColor="text2"/>
          <w:sz w:val="20"/>
          <w:szCs w:val="20"/>
        </w:rPr>
        <w:t>environment</w:t>
      </w:r>
      <w:r w:rsidR="002F2319" w:rsidRPr="0062317B">
        <w:rPr>
          <w:rFonts w:ascii="AVENIR MEDIUM OBLIQUE" w:hAnsi="AVENIR MEDIUM OBLIQUE"/>
          <w:i/>
          <w:iCs/>
          <w:color w:val="1F497D" w:themeColor="text2"/>
          <w:sz w:val="20"/>
          <w:szCs w:val="20"/>
        </w:rPr>
        <w:t xml:space="preserve"> </w:t>
      </w:r>
      <w:r w:rsidRPr="0062317B">
        <w:rPr>
          <w:rFonts w:ascii="AVENIR MEDIUM OBLIQUE" w:hAnsi="AVENIR MEDIUM OBLIQUE"/>
          <w:i/>
          <w:iCs/>
          <w:color w:val="1F497D" w:themeColor="text2"/>
          <w:sz w:val="20"/>
          <w:szCs w:val="20"/>
        </w:rPr>
        <w:t>required</w:t>
      </w:r>
      <w:r w:rsidR="00F4501A">
        <w:rPr>
          <w:rFonts w:ascii="AVENIR MEDIUM OBLIQUE" w:hAnsi="AVENIR MEDIUM OBLIQUE"/>
          <w:i/>
          <w:iCs/>
          <w:color w:val="1F497D" w:themeColor="text2"/>
          <w:sz w:val="20"/>
          <w:szCs w:val="20"/>
        </w:rPr>
        <w:t xml:space="preserve"> for the project</w:t>
      </w:r>
    </w:p>
    <w:p w14:paraId="5B77DC2C" w14:textId="77777777" w:rsidR="00975074" w:rsidRDefault="00975074" w:rsidP="00975074">
      <w:pPr>
        <w:pStyle w:val="NoSpacing"/>
        <w:rPr>
          <w:i/>
          <w:iCs/>
          <w:color w:val="1F497D" w:themeColor="text2"/>
          <w:sz w:val="20"/>
          <w:szCs w:val="20"/>
        </w:rPr>
      </w:pPr>
    </w:p>
    <w:tbl>
      <w:tblPr>
        <w:tblW w:w="6485" w:type="dxa"/>
        <w:tblCellMar>
          <w:left w:w="0" w:type="dxa"/>
          <w:right w:w="0" w:type="dxa"/>
        </w:tblCellMar>
        <w:tblLook w:val="0420" w:firstRow="1" w:lastRow="0" w:firstColumn="0" w:lastColumn="0" w:noHBand="0" w:noVBand="1"/>
      </w:tblPr>
      <w:tblGrid>
        <w:gridCol w:w="2779"/>
        <w:gridCol w:w="2661"/>
        <w:gridCol w:w="1045"/>
      </w:tblGrid>
      <w:tr w:rsidR="007A212E" w:rsidRPr="00975074" w14:paraId="3E8873B8" w14:textId="77777777" w:rsidTr="0079413C">
        <w:trPr>
          <w:trHeight w:val="584"/>
        </w:trPr>
        <w:tc>
          <w:tcPr>
            <w:tcW w:w="2779"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204660D3" w14:textId="3F9847B4" w:rsidR="007A212E" w:rsidRPr="00975074" w:rsidRDefault="007A212E" w:rsidP="001A39D3">
            <w:pPr>
              <w:pStyle w:val="NoSpacing"/>
              <w:jc w:val="center"/>
              <w:rPr>
                <w:rFonts w:ascii="Avenir Light" w:hAnsi="Avenir Light"/>
                <w:b/>
                <w:bCs/>
                <w:color w:val="FFFFFF" w:themeColor="background1"/>
                <w:sz w:val="20"/>
                <w:szCs w:val="20"/>
                <w:lang w:val="en-GB"/>
              </w:rPr>
            </w:pPr>
            <w:r>
              <w:rPr>
                <w:rFonts w:ascii="Avenir Light" w:hAnsi="Avenir Light"/>
                <w:b/>
                <w:bCs/>
                <w:color w:val="FFFFFF" w:themeColor="background1"/>
                <w:sz w:val="20"/>
                <w:szCs w:val="20"/>
                <w:lang w:val="en-GB"/>
              </w:rPr>
              <w:t>Project Type</w:t>
            </w:r>
          </w:p>
        </w:tc>
        <w:tc>
          <w:tcPr>
            <w:tcW w:w="2661"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7AC68A2A" w14:textId="51462EB1" w:rsidR="007A212E" w:rsidRPr="00975074" w:rsidRDefault="007A212E" w:rsidP="001A39D3">
            <w:pPr>
              <w:pStyle w:val="NoSpacing"/>
              <w:jc w:val="center"/>
              <w:rPr>
                <w:rFonts w:ascii="Avenir Light" w:hAnsi="Avenir Light"/>
                <w:b/>
                <w:bCs/>
                <w:color w:val="FFFFFF" w:themeColor="background1"/>
                <w:sz w:val="20"/>
                <w:szCs w:val="20"/>
                <w:lang w:val="en-GB"/>
              </w:rPr>
            </w:pPr>
            <w:r>
              <w:rPr>
                <w:rFonts w:ascii="Avenir Light" w:hAnsi="Avenir Light"/>
                <w:b/>
                <w:bCs/>
                <w:color w:val="FFFFFF" w:themeColor="background1"/>
                <w:sz w:val="20"/>
                <w:szCs w:val="20"/>
                <w:lang w:val="en-GB"/>
              </w:rPr>
              <w:t>Environment</w:t>
            </w:r>
          </w:p>
        </w:tc>
        <w:tc>
          <w:tcPr>
            <w:tcW w:w="1045"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2DAF70D5" w14:textId="77777777" w:rsidR="007A212E" w:rsidRPr="00975074" w:rsidRDefault="007A212E" w:rsidP="001A39D3">
            <w:pPr>
              <w:pStyle w:val="NoSpacing"/>
              <w:jc w:val="center"/>
              <w:rPr>
                <w:rFonts w:ascii="Avenir Light" w:hAnsi="Avenir Light"/>
                <w:b/>
                <w:bCs/>
                <w:color w:val="FFFFFF" w:themeColor="background1"/>
                <w:sz w:val="20"/>
                <w:szCs w:val="20"/>
                <w:lang w:val="en-GB"/>
              </w:rPr>
            </w:pPr>
            <w:r>
              <w:rPr>
                <w:rFonts w:ascii="Avenir Light" w:hAnsi="Avenir Light"/>
                <w:b/>
                <w:bCs/>
                <w:color w:val="FFFFFF" w:themeColor="background1"/>
                <w:sz w:val="20"/>
                <w:szCs w:val="20"/>
                <w:lang w:val="en-GB"/>
              </w:rPr>
              <w:t>Required</w:t>
            </w:r>
          </w:p>
        </w:tc>
      </w:tr>
      <w:tr w:rsidR="007A212E" w:rsidRPr="00975074" w14:paraId="33D85FB8" w14:textId="77777777" w:rsidTr="0079413C">
        <w:trPr>
          <w:trHeight w:val="584"/>
        </w:trPr>
        <w:tc>
          <w:tcPr>
            <w:tcW w:w="2779"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13CC399B" w14:textId="77777777" w:rsidR="007A212E" w:rsidRPr="00975074" w:rsidRDefault="007A212E" w:rsidP="001A39D3">
            <w:pPr>
              <w:pStyle w:val="NoSpacing"/>
              <w:rPr>
                <w:rFonts w:ascii="Avenir Light" w:hAnsi="Avenir Light"/>
                <w:sz w:val="20"/>
                <w:szCs w:val="20"/>
                <w:lang w:val="en-GB"/>
              </w:rPr>
            </w:pPr>
            <w:r>
              <w:rPr>
                <w:rFonts w:ascii="Avenir Light" w:hAnsi="Avenir Light"/>
                <w:sz w:val="20"/>
                <w:szCs w:val="20"/>
                <w:lang w:val="en-GB"/>
              </w:rPr>
              <w:t>Trial / Spike</w:t>
            </w:r>
          </w:p>
        </w:tc>
        <w:tc>
          <w:tcPr>
            <w:tcW w:w="266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259D01A4" w14:textId="34F35DEF" w:rsidR="007A212E" w:rsidRPr="00975074" w:rsidRDefault="007A212E" w:rsidP="001A39D3">
            <w:pPr>
              <w:pStyle w:val="NoSpacing"/>
              <w:rPr>
                <w:rFonts w:ascii="Avenir Light" w:hAnsi="Avenir Light"/>
                <w:sz w:val="20"/>
                <w:szCs w:val="20"/>
                <w:lang w:val="en-GB"/>
              </w:rPr>
            </w:pPr>
            <w:r>
              <w:rPr>
                <w:rFonts w:ascii="Avenir Light" w:hAnsi="Avenir Light"/>
                <w:sz w:val="20"/>
                <w:szCs w:val="20"/>
                <w:lang w:val="en-GB"/>
              </w:rPr>
              <w:t>PDC Sandbox</w:t>
            </w:r>
            <w:r w:rsidR="00AF15FF">
              <w:rPr>
                <w:rFonts w:ascii="Avenir Light" w:hAnsi="Avenir Light"/>
                <w:sz w:val="20"/>
                <w:szCs w:val="20"/>
                <w:lang w:val="en-GB"/>
              </w:rPr>
              <w:t xml:space="preserve"> </w:t>
            </w:r>
            <w:r w:rsidR="007D525E">
              <w:rPr>
                <w:rFonts w:ascii="Avenir Light" w:hAnsi="Avenir Light"/>
                <w:sz w:val="20"/>
                <w:szCs w:val="20"/>
                <w:lang w:val="en-GB"/>
              </w:rPr>
              <w:t>(Hub)</w:t>
            </w:r>
          </w:p>
        </w:tc>
        <w:tc>
          <w:tcPr>
            <w:tcW w:w="1045"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1354B60A" w14:textId="77777777" w:rsidR="007A212E" w:rsidRPr="00975074" w:rsidRDefault="007A212E" w:rsidP="00975074">
            <w:pPr>
              <w:pStyle w:val="NoSpacing"/>
              <w:jc w:val="center"/>
              <w:rPr>
                <w:rFonts w:ascii="Avenir Light" w:hAnsi="Avenir Light"/>
                <w:sz w:val="20"/>
                <w:szCs w:val="20"/>
                <w:lang w:val="en-GB"/>
              </w:rPr>
            </w:pPr>
            <w:r>
              <w:rPr>
                <w:rFonts w:ascii="Avenir Light" w:hAnsi="Avenir Light"/>
                <w:sz w:val="20"/>
                <w:szCs w:val="20"/>
                <w:lang w:val="en-GB"/>
              </w:rPr>
              <w:t>[  ]</w:t>
            </w:r>
          </w:p>
        </w:tc>
      </w:tr>
      <w:tr w:rsidR="007A212E" w:rsidRPr="00975074" w14:paraId="1B1C92AF" w14:textId="77777777" w:rsidTr="0079413C">
        <w:trPr>
          <w:trHeight w:val="584"/>
        </w:trPr>
        <w:tc>
          <w:tcPr>
            <w:tcW w:w="2779"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0EDCF7A1" w14:textId="5F551A78" w:rsidR="007A212E" w:rsidRPr="00975074" w:rsidRDefault="007A212E" w:rsidP="001A39D3">
            <w:pPr>
              <w:pStyle w:val="NoSpacing"/>
              <w:rPr>
                <w:rFonts w:ascii="Avenir Light" w:hAnsi="Avenir Light"/>
                <w:sz w:val="20"/>
                <w:szCs w:val="20"/>
                <w:lang w:val="en-GB"/>
              </w:rPr>
            </w:pPr>
            <w:r>
              <w:rPr>
                <w:rFonts w:ascii="Avenir Light" w:hAnsi="Avenir Light"/>
                <w:sz w:val="20"/>
                <w:szCs w:val="20"/>
                <w:lang w:val="en-GB"/>
              </w:rPr>
              <w:t>POC / Prototype</w:t>
            </w:r>
          </w:p>
        </w:tc>
        <w:tc>
          <w:tcPr>
            <w:tcW w:w="266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6955910D" w14:textId="77777777" w:rsidR="007A212E" w:rsidRDefault="007A212E" w:rsidP="001A39D3">
            <w:pPr>
              <w:pStyle w:val="NoSpacing"/>
              <w:rPr>
                <w:rFonts w:ascii="Avenir Light" w:hAnsi="Avenir Light"/>
                <w:sz w:val="20"/>
                <w:szCs w:val="20"/>
                <w:lang w:val="en-GB"/>
              </w:rPr>
            </w:pPr>
            <w:commentRangeStart w:id="273"/>
            <w:r>
              <w:rPr>
                <w:rFonts w:ascii="Avenir Light" w:hAnsi="Avenir Light"/>
                <w:sz w:val="20"/>
                <w:szCs w:val="20"/>
                <w:lang w:val="en-GB"/>
              </w:rPr>
              <w:t>PDC Multitenant</w:t>
            </w:r>
            <w:commentRangeEnd w:id="273"/>
            <w:r w:rsidR="00DD7BDA">
              <w:rPr>
                <w:rStyle w:val="CommentReference"/>
                <w:rFonts w:ascii="Times New Roman" w:hAnsi="Times New Roman"/>
                <w:lang w:eastAsia="en-US"/>
              </w:rPr>
              <w:commentReference w:id="273"/>
            </w:r>
          </w:p>
          <w:p w14:paraId="05F9C8B1" w14:textId="0CCE5303" w:rsidR="007A212E" w:rsidRPr="00975074" w:rsidRDefault="007A212E" w:rsidP="001A39D3">
            <w:pPr>
              <w:pStyle w:val="NoSpacing"/>
              <w:rPr>
                <w:rFonts w:ascii="Avenir Light" w:hAnsi="Avenir Light"/>
                <w:sz w:val="20"/>
                <w:szCs w:val="20"/>
                <w:lang w:val="en-GB"/>
              </w:rPr>
            </w:pPr>
            <w:proofErr w:type="spellStart"/>
            <w:r>
              <w:rPr>
                <w:rFonts w:ascii="Avenir Light" w:hAnsi="Avenir Light"/>
                <w:sz w:val="20"/>
                <w:szCs w:val="20"/>
                <w:lang w:val="en-GB"/>
              </w:rPr>
              <w:t>AWS@Shell</w:t>
            </w:r>
            <w:proofErr w:type="spellEnd"/>
            <w:r>
              <w:rPr>
                <w:rFonts w:ascii="Avenir Light" w:hAnsi="Avenir Light"/>
                <w:sz w:val="20"/>
                <w:szCs w:val="20"/>
                <w:lang w:val="en-GB"/>
              </w:rPr>
              <w:t xml:space="preserve"> Isolated</w:t>
            </w:r>
          </w:p>
        </w:tc>
        <w:tc>
          <w:tcPr>
            <w:tcW w:w="1045"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75F78B87" w14:textId="77777777" w:rsidR="007A212E" w:rsidRDefault="007A212E" w:rsidP="001A39D3">
            <w:pPr>
              <w:pStyle w:val="NoSpacing"/>
              <w:jc w:val="center"/>
              <w:rPr>
                <w:rFonts w:ascii="Avenir Light" w:hAnsi="Avenir Light"/>
                <w:sz w:val="20"/>
                <w:szCs w:val="20"/>
                <w:lang w:val="en-GB"/>
              </w:rPr>
            </w:pPr>
            <w:r>
              <w:rPr>
                <w:rFonts w:ascii="Avenir Light" w:hAnsi="Avenir Light"/>
                <w:sz w:val="20"/>
                <w:szCs w:val="20"/>
                <w:lang w:val="en-GB"/>
              </w:rPr>
              <w:t>[  ]</w:t>
            </w:r>
          </w:p>
          <w:p w14:paraId="5A94D783" w14:textId="5851D05D" w:rsidR="007A212E" w:rsidRPr="00975074" w:rsidRDefault="007A212E" w:rsidP="001A39D3">
            <w:pPr>
              <w:pStyle w:val="NoSpacing"/>
              <w:jc w:val="center"/>
              <w:rPr>
                <w:rFonts w:ascii="Avenir Light" w:hAnsi="Avenir Light"/>
                <w:sz w:val="20"/>
                <w:szCs w:val="20"/>
                <w:lang w:val="en-GB"/>
              </w:rPr>
            </w:pPr>
            <w:r>
              <w:rPr>
                <w:rFonts w:ascii="Avenir Light" w:hAnsi="Avenir Light"/>
                <w:sz w:val="20"/>
                <w:szCs w:val="20"/>
                <w:lang w:val="en-GB"/>
              </w:rPr>
              <w:t>[  ]</w:t>
            </w:r>
          </w:p>
        </w:tc>
      </w:tr>
      <w:tr w:rsidR="007A212E" w:rsidRPr="00975074" w14:paraId="7E16EF84" w14:textId="77777777" w:rsidTr="0079413C">
        <w:trPr>
          <w:trHeight w:val="584"/>
        </w:trPr>
        <w:tc>
          <w:tcPr>
            <w:tcW w:w="2779"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3234121A" w14:textId="328FE634" w:rsidR="007A212E" w:rsidRPr="00975074" w:rsidRDefault="007A212E" w:rsidP="001A39D3">
            <w:pPr>
              <w:pStyle w:val="NoSpacing"/>
              <w:rPr>
                <w:rFonts w:ascii="Avenir Light" w:hAnsi="Avenir Light"/>
                <w:sz w:val="20"/>
                <w:szCs w:val="20"/>
                <w:lang w:val="en-GB"/>
              </w:rPr>
            </w:pPr>
            <w:r>
              <w:rPr>
                <w:rFonts w:ascii="Avenir Light" w:hAnsi="Avenir Light"/>
                <w:sz w:val="20"/>
                <w:szCs w:val="20"/>
                <w:lang w:val="en-GB"/>
              </w:rPr>
              <w:t xml:space="preserve">MVP / </w:t>
            </w:r>
            <w:r w:rsidR="00A826B5">
              <w:rPr>
                <w:rFonts w:ascii="Avenir Light" w:hAnsi="Avenir Light"/>
                <w:sz w:val="20"/>
                <w:szCs w:val="20"/>
                <w:lang w:val="en-GB"/>
              </w:rPr>
              <w:t>Production</w:t>
            </w:r>
          </w:p>
        </w:tc>
        <w:tc>
          <w:tcPr>
            <w:tcW w:w="266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3304719D" w14:textId="16A37086" w:rsidR="007A212E" w:rsidRPr="00975074" w:rsidRDefault="007A212E" w:rsidP="001A39D3">
            <w:pPr>
              <w:pStyle w:val="NoSpacing"/>
              <w:rPr>
                <w:rFonts w:ascii="Avenir Light" w:hAnsi="Avenir Light"/>
                <w:sz w:val="20"/>
                <w:szCs w:val="20"/>
                <w:lang w:val="en-GB"/>
              </w:rPr>
            </w:pPr>
            <w:proofErr w:type="spellStart"/>
            <w:r>
              <w:rPr>
                <w:rFonts w:ascii="Avenir Light" w:hAnsi="Avenir Light"/>
                <w:sz w:val="20"/>
                <w:szCs w:val="20"/>
                <w:lang w:val="en-GB"/>
              </w:rPr>
              <w:t>AWS@Shell</w:t>
            </w:r>
            <w:proofErr w:type="spellEnd"/>
            <w:r>
              <w:rPr>
                <w:rFonts w:ascii="Avenir Light" w:hAnsi="Avenir Light"/>
                <w:sz w:val="20"/>
                <w:szCs w:val="20"/>
                <w:lang w:val="en-GB"/>
              </w:rPr>
              <w:t xml:space="preserve"> Isolated</w:t>
            </w:r>
          </w:p>
        </w:tc>
        <w:tc>
          <w:tcPr>
            <w:tcW w:w="1045"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4C87500D" w14:textId="11D1BEB4" w:rsidR="007A212E" w:rsidRPr="00975074" w:rsidRDefault="007A212E" w:rsidP="00975074">
            <w:pPr>
              <w:pStyle w:val="NoSpacing"/>
              <w:jc w:val="center"/>
              <w:rPr>
                <w:rFonts w:ascii="Avenir Light" w:hAnsi="Avenir Light"/>
                <w:sz w:val="20"/>
                <w:szCs w:val="20"/>
                <w:lang w:val="en-GB"/>
              </w:rPr>
            </w:pPr>
            <w:r>
              <w:rPr>
                <w:rFonts w:ascii="Avenir Light" w:hAnsi="Avenir Light"/>
                <w:sz w:val="20"/>
                <w:szCs w:val="20"/>
                <w:lang w:val="en-GB"/>
              </w:rPr>
              <w:t>[</w:t>
            </w:r>
            <w:del w:id="275" w:author="Kumar, Avinash SBOBNG-PTIA/ZE" w:date="2022-01-25T13:21:00Z">
              <w:r w:rsidDel="00110173">
                <w:rPr>
                  <w:rFonts w:ascii="Avenir Light" w:hAnsi="Avenir Light"/>
                  <w:sz w:val="20"/>
                  <w:szCs w:val="20"/>
                  <w:lang w:val="en-GB"/>
                </w:rPr>
                <w:delText xml:space="preserve"> </w:delText>
              </w:r>
            </w:del>
            <w:ins w:id="276" w:author="Kumar, Avinash SBOBNG-PTIA/ZE" w:date="2022-01-18T13:55:00Z">
              <w:r w:rsidR="00AE7E12">
                <w:rPr>
                  <w:rFonts w:ascii="Avenir Light" w:hAnsi="Avenir Light"/>
                  <w:sz w:val="20"/>
                  <w:szCs w:val="20"/>
                  <w:lang w:val="en-GB"/>
                </w:rPr>
                <w:t>x</w:t>
              </w:r>
            </w:ins>
            <w:del w:id="277" w:author="Kumar, Avinash SBOBNG-PTIA/ZE" w:date="2022-01-25T13:21:00Z">
              <w:r w:rsidDel="00110173">
                <w:rPr>
                  <w:rFonts w:ascii="Avenir Light" w:hAnsi="Avenir Light"/>
                  <w:sz w:val="20"/>
                  <w:szCs w:val="20"/>
                  <w:lang w:val="en-GB"/>
                </w:rPr>
                <w:delText xml:space="preserve"> </w:delText>
              </w:r>
            </w:del>
            <w:r>
              <w:rPr>
                <w:rFonts w:ascii="Avenir Light" w:hAnsi="Avenir Light"/>
                <w:sz w:val="20"/>
                <w:szCs w:val="20"/>
                <w:lang w:val="en-GB"/>
              </w:rPr>
              <w:t>]</w:t>
            </w:r>
          </w:p>
        </w:tc>
      </w:tr>
    </w:tbl>
    <w:p w14:paraId="5154987E" w14:textId="1FD09CB8" w:rsidR="00503E43" w:rsidDel="00D0126A" w:rsidRDefault="00503E43" w:rsidP="00503E43">
      <w:pPr>
        <w:pStyle w:val="Heading2"/>
        <w:rPr>
          <w:del w:id="278" w:author="Kumar, Avinash SBOBNG-PTIA/ZE" w:date="2022-01-25T15:22:00Z"/>
          <w:b/>
          <w:bCs/>
        </w:rPr>
      </w:pPr>
    </w:p>
    <w:p w14:paraId="50EF9144" w14:textId="013E627A" w:rsidR="00975074" w:rsidRPr="00503E43" w:rsidRDefault="00975074" w:rsidP="00503E43">
      <w:pPr>
        <w:pStyle w:val="Heading2"/>
        <w:rPr>
          <w:b/>
          <w:bCs/>
        </w:rPr>
      </w:pPr>
      <w:bookmarkStart w:id="279" w:name="_Toc79839517"/>
      <w:commentRangeStart w:id="280"/>
      <w:commentRangeStart w:id="281"/>
      <w:commentRangeStart w:id="282"/>
      <w:commentRangeStart w:id="283"/>
      <w:r w:rsidRPr="00503E43">
        <w:rPr>
          <w:b/>
          <w:bCs/>
        </w:rPr>
        <w:t>PDC Component List</w:t>
      </w:r>
      <w:commentRangeEnd w:id="280"/>
      <w:r w:rsidR="004B3B90" w:rsidRPr="00503E43">
        <w:rPr>
          <w:rStyle w:val="CommentReference"/>
          <w:rFonts w:ascii="Times New Roman" w:hAnsi="Times New Roman"/>
          <w:b/>
          <w:bCs/>
          <w:color w:val="auto"/>
        </w:rPr>
        <w:commentReference w:id="280"/>
      </w:r>
      <w:commentRangeEnd w:id="281"/>
      <w:r w:rsidR="005537A9" w:rsidRPr="00503E43">
        <w:rPr>
          <w:rStyle w:val="CommentReference"/>
          <w:rFonts w:ascii="Times New Roman" w:hAnsi="Times New Roman"/>
          <w:b/>
          <w:bCs/>
          <w:color w:val="auto"/>
        </w:rPr>
        <w:commentReference w:id="281"/>
      </w:r>
      <w:bookmarkEnd w:id="279"/>
      <w:commentRangeEnd w:id="282"/>
      <w:r w:rsidR="00B9570A">
        <w:rPr>
          <w:rStyle w:val="CommentReference"/>
          <w:rFonts w:ascii="Times New Roman" w:eastAsia="Times New Roman" w:hAnsi="Times New Roman" w:cs="Times New Roman"/>
          <w:color w:val="auto"/>
        </w:rPr>
        <w:commentReference w:id="282"/>
      </w:r>
      <w:commentRangeEnd w:id="283"/>
      <w:r w:rsidR="005C7051">
        <w:rPr>
          <w:rStyle w:val="CommentReference"/>
          <w:rFonts w:ascii="Times New Roman" w:eastAsia="Times New Roman" w:hAnsi="Times New Roman" w:cs="Times New Roman"/>
          <w:color w:val="auto"/>
        </w:rPr>
        <w:commentReference w:id="283"/>
      </w:r>
    </w:p>
    <w:p w14:paraId="11A4B05A" w14:textId="77777777" w:rsidR="00975074" w:rsidRPr="0062317B" w:rsidRDefault="00975074" w:rsidP="00975074">
      <w:pPr>
        <w:pStyle w:val="NoSpacing"/>
        <w:rPr>
          <w:rFonts w:ascii="AVENIR MEDIUM OBLIQUE" w:hAnsi="AVENIR MEDIUM OBLIQUE"/>
          <w:i/>
          <w:iCs/>
          <w:color w:val="1F497D" w:themeColor="text2"/>
          <w:sz w:val="20"/>
          <w:szCs w:val="20"/>
        </w:rPr>
      </w:pPr>
      <w:r w:rsidRPr="0062317B">
        <w:rPr>
          <w:rFonts w:ascii="AVENIR MEDIUM OBLIQUE" w:hAnsi="AVENIR MEDIUM OBLIQUE"/>
          <w:i/>
          <w:iCs/>
          <w:color w:val="1F497D" w:themeColor="text2"/>
          <w:sz w:val="20"/>
          <w:szCs w:val="20"/>
        </w:rPr>
        <w:t>Please tick components required according to capabilities</w:t>
      </w:r>
    </w:p>
    <w:p w14:paraId="760E2D95" w14:textId="77777777" w:rsidR="00975074" w:rsidRDefault="00975074" w:rsidP="00975074">
      <w:pPr>
        <w:pStyle w:val="NoSpacing"/>
        <w:rPr>
          <w:i/>
          <w:iCs/>
          <w:color w:val="1F497D" w:themeColor="text2"/>
          <w:sz w:val="20"/>
          <w:szCs w:val="20"/>
        </w:rPr>
      </w:pPr>
    </w:p>
    <w:tbl>
      <w:tblPr>
        <w:tblW w:w="9369" w:type="dxa"/>
        <w:tblCellMar>
          <w:left w:w="0" w:type="dxa"/>
          <w:right w:w="0" w:type="dxa"/>
        </w:tblCellMar>
        <w:tblLook w:val="0420" w:firstRow="1" w:lastRow="0" w:firstColumn="0" w:lastColumn="0" w:noHBand="0" w:noVBand="1"/>
      </w:tblPr>
      <w:tblGrid>
        <w:gridCol w:w="2764"/>
        <w:gridCol w:w="2860"/>
        <w:gridCol w:w="2644"/>
        <w:gridCol w:w="1101"/>
      </w:tblGrid>
      <w:tr w:rsidR="00975074" w:rsidRPr="00975074" w14:paraId="4B6850E6"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18F79282" w14:textId="77777777" w:rsidR="00975074" w:rsidRPr="00975074" w:rsidRDefault="00975074" w:rsidP="00975074">
            <w:pPr>
              <w:pStyle w:val="NoSpacing"/>
              <w:jc w:val="center"/>
              <w:rPr>
                <w:rFonts w:ascii="Avenir Light" w:hAnsi="Avenir Light"/>
                <w:b/>
                <w:bCs/>
                <w:color w:val="FFFFFF" w:themeColor="background1"/>
                <w:sz w:val="20"/>
                <w:szCs w:val="20"/>
                <w:lang w:val="en-GB"/>
              </w:rPr>
            </w:pPr>
            <w:r w:rsidRPr="00975074">
              <w:rPr>
                <w:rFonts w:ascii="Avenir Light" w:hAnsi="Avenir Light"/>
                <w:b/>
                <w:bCs/>
                <w:color w:val="FFFFFF" w:themeColor="background1"/>
                <w:sz w:val="20"/>
                <w:szCs w:val="20"/>
                <w:lang w:val="en-GB"/>
              </w:rPr>
              <w:t>COMPONENT</w:t>
            </w:r>
          </w:p>
        </w:tc>
        <w:tc>
          <w:tcPr>
            <w:tcW w:w="2860"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6CBC55EC" w14:textId="77777777" w:rsidR="00975074" w:rsidRPr="00975074" w:rsidRDefault="00975074" w:rsidP="00975074">
            <w:pPr>
              <w:pStyle w:val="NoSpacing"/>
              <w:jc w:val="center"/>
              <w:rPr>
                <w:rFonts w:ascii="Avenir Light" w:hAnsi="Avenir Light"/>
                <w:b/>
                <w:bCs/>
                <w:color w:val="FFFFFF" w:themeColor="background1"/>
                <w:sz w:val="20"/>
                <w:szCs w:val="20"/>
                <w:lang w:val="en-GB"/>
              </w:rPr>
            </w:pPr>
            <w:r w:rsidRPr="00975074">
              <w:rPr>
                <w:rFonts w:ascii="Avenir Light" w:hAnsi="Avenir Light"/>
                <w:b/>
                <w:bCs/>
                <w:color w:val="FFFFFF" w:themeColor="background1"/>
                <w:sz w:val="20"/>
                <w:szCs w:val="20"/>
                <w:lang w:val="en-GB"/>
              </w:rPr>
              <w:t>AWS 1.0</w:t>
            </w:r>
          </w:p>
          <w:p w14:paraId="103930A1" w14:textId="77777777" w:rsidR="00975074" w:rsidRPr="00975074" w:rsidRDefault="00975074" w:rsidP="00975074">
            <w:pPr>
              <w:pStyle w:val="NoSpacing"/>
              <w:jc w:val="center"/>
              <w:rPr>
                <w:rFonts w:ascii="Avenir Light" w:hAnsi="Avenir Light"/>
                <w:b/>
                <w:bCs/>
                <w:color w:val="FFFFFF" w:themeColor="background1"/>
                <w:sz w:val="20"/>
                <w:szCs w:val="20"/>
                <w:lang w:val="en-GB"/>
              </w:rPr>
            </w:pPr>
            <w:r w:rsidRPr="00975074">
              <w:rPr>
                <w:rFonts w:ascii="Avenir Light" w:hAnsi="Avenir Light"/>
                <w:b/>
                <w:bCs/>
                <w:color w:val="FFFFFF" w:themeColor="background1"/>
                <w:sz w:val="20"/>
                <w:szCs w:val="20"/>
                <w:lang w:val="en-GB"/>
              </w:rPr>
              <w:t>(PDC Multitenant)</w:t>
            </w:r>
          </w:p>
        </w:tc>
        <w:tc>
          <w:tcPr>
            <w:tcW w:w="2644"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7D0B478F" w14:textId="77777777" w:rsidR="00975074" w:rsidRPr="00975074" w:rsidRDefault="00975074" w:rsidP="00975074">
            <w:pPr>
              <w:pStyle w:val="NoSpacing"/>
              <w:jc w:val="center"/>
              <w:rPr>
                <w:rFonts w:ascii="Avenir Light" w:hAnsi="Avenir Light"/>
                <w:b/>
                <w:bCs/>
                <w:color w:val="FFFFFF" w:themeColor="background1"/>
                <w:sz w:val="20"/>
                <w:szCs w:val="20"/>
                <w:lang w:val="en-GB"/>
              </w:rPr>
            </w:pPr>
            <w:r w:rsidRPr="00975074">
              <w:rPr>
                <w:rFonts w:ascii="Avenir Light" w:hAnsi="Avenir Light"/>
                <w:b/>
                <w:bCs/>
                <w:color w:val="FFFFFF" w:themeColor="background1"/>
                <w:sz w:val="20"/>
                <w:szCs w:val="20"/>
                <w:lang w:val="en-GB"/>
              </w:rPr>
              <w:t>AWS 2.0</w:t>
            </w:r>
          </w:p>
          <w:p w14:paraId="34C52632" w14:textId="77777777" w:rsidR="00975074" w:rsidRPr="00975074" w:rsidRDefault="00975074" w:rsidP="00975074">
            <w:pPr>
              <w:pStyle w:val="NoSpacing"/>
              <w:jc w:val="center"/>
              <w:rPr>
                <w:rFonts w:ascii="Avenir Light" w:hAnsi="Avenir Light"/>
                <w:b/>
                <w:bCs/>
                <w:color w:val="FFFFFF" w:themeColor="background1"/>
                <w:sz w:val="20"/>
                <w:szCs w:val="20"/>
                <w:lang w:val="en-GB"/>
              </w:rPr>
            </w:pPr>
            <w:r w:rsidRPr="00975074">
              <w:rPr>
                <w:rFonts w:ascii="Avenir Light" w:hAnsi="Avenir Light"/>
                <w:b/>
                <w:bCs/>
                <w:color w:val="FFFFFF" w:themeColor="background1"/>
                <w:sz w:val="20"/>
                <w:szCs w:val="20"/>
                <w:lang w:val="en-GB"/>
              </w:rPr>
              <w:t>(AWS@SHELL)</w:t>
            </w:r>
          </w:p>
        </w:tc>
        <w:tc>
          <w:tcPr>
            <w:tcW w:w="1101"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0A571FB6" w14:textId="77777777" w:rsidR="00975074" w:rsidRPr="00975074" w:rsidRDefault="00975074" w:rsidP="00975074">
            <w:pPr>
              <w:pStyle w:val="NoSpacing"/>
              <w:jc w:val="center"/>
              <w:rPr>
                <w:rFonts w:ascii="Avenir Light" w:hAnsi="Avenir Light"/>
                <w:b/>
                <w:bCs/>
                <w:color w:val="FFFFFF" w:themeColor="background1"/>
                <w:sz w:val="20"/>
                <w:szCs w:val="20"/>
                <w:lang w:val="en-GB"/>
              </w:rPr>
            </w:pPr>
            <w:r>
              <w:rPr>
                <w:rFonts w:ascii="Avenir Light" w:hAnsi="Avenir Light"/>
                <w:b/>
                <w:bCs/>
                <w:color w:val="FFFFFF" w:themeColor="background1"/>
                <w:sz w:val="20"/>
                <w:szCs w:val="20"/>
                <w:lang w:val="en-GB"/>
              </w:rPr>
              <w:t>Required</w:t>
            </w:r>
          </w:p>
        </w:tc>
      </w:tr>
      <w:tr w:rsidR="00975074" w:rsidRPr="00975074" w14:paraId="1CFCD6D8"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7BF461D7"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AWS Authentication</w:t>
            </w:r>
          </w:p>
          <w:p w14:paraId="695A7096"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Dev Tools Authentication</w:t>
            </w:r>
          </w:p>
          <w:p w14:paraId="4D9E1185"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Customer Facing (internal)</w:t>
            </w:r>
          </w:p>
          <w:p w14:paraId="4412EBCA" w14:textId="77777777" w:rsid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Customer Facing (external)</w:t>
            </w:r>
          </w:p>
          <w:p w14:paraId="24EC815F" w14:textId="77777777" w:rsidR="00975074" w:rsidRPr="00975074" w:rsidRDefault="00975074" w:rsidP="00975074">
            <w:pPr>
              <w:pStyle w:val="NoSpacing"/>
              <w:rPr>
                <w:rFonts w:ascii="Avenir Light" w:hAnsi="Avenir Light"/>
                <w:sz w:val="20"/>
                <w:szCs w:val="20"/>
                <w:lang w:val="en-GB"/>
              </w:rPr>
            </w:pPr>
            <w:r>
              <w:rPr>
                <w:rFonts w:ascii="Avenir Light" w:hAnsi="Avenir Light"/>
                <w:sz w:val="20"/>
                <w:szCs w:val="20"/>
                <w:lang w:val="en-GB"/>
              </w:rPr>
              <w:t xml:space="preserve">Single IP Whitelisting </w:t>
            </w:r>
          </w:p>
        </w:tc>
        <w:tc>
          <w:tcPr>
            <w:tcW w:w="286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202BDCF3"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IAM</w:t>
            </w:r>
          </w:p>
          <w:p w14:paraId="4DC81C09"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GitLab</w:t>
            </w:r>
          </w:p>
          <w:p w14:paraId="10E8633C"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PingID</w:t>
            </w:r>
            <w:proofErr w:type="spellEnd"/>
          </w:p>
          <w:p w14:paraId="3E339FBB" w14:textId="77777777" w:rsid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Janrain</w:t>
            </w:r>
            <w:proofErr w:type="spellEnd"/>
          </w:p>
          <w:p w14:paraId="5D83A5D8" w14:textId="77777777" w:rsidR="00975074" w:rsidRPr="00975074" w:rsidRDefault="00975074" w:rsidP="00975074">
            <w:pPr>
              <w:pStyle w:val="NoSpacing"/>
              <w:rPr>
                <w:rFonts w:ascii="Avenir Light" w:hAnsi="Avenir Light"/>
                <w:sz w:val="20"/>
                <w:szCs w:val="20"/>
                <w:lang w:val="en-GB"/>
              </w:rPr>
            </w:pPr>
            <w:r>
              <w:rPr>
                <w:rFonts w:ascii="Avenir Light" w:hAnsi="Avenir Light"/>
                <w:sz w:val="20"/>
                <w:szCs w:val="20"/>
                <w:lang w:val="en-GB"/>
              </w:rPr>
              <w:t>VPN</w:t>
            </w:r>
          </w:p>
        </w:tc>
        <w:tc>
          <w:tcPr>
            <w:tcW w:w="264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1E7E324D"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PingID</w:t>
            </w:r>
            <w:proofErr w:type="spellEnd"/>
            <w:r w:rsidRPr="00975074">
              <w:rPr>
                <w:rFonts w:ascii="Avenir Light" w:hAnsi="Avenir Light"/>
                <w:sz w:val="20"/>
                <w:szCs w:val="20"/>
                <w:lang w:val="en-GB"/>
              </w:rPr>
              <w:t xml:space="preserve"> SSO</w:t>
            </w:r>
          </w:p>
          <w:p w14:paraId="6A5C7DDA"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Ping ID (Port / TBC)</w:t>
            </w:r>
          </w:p>
          <w:p w14:paraId="7954F1C7"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PingID</w:t>
            </w:r>
            <w:proofErr w:type="spellEnd"/>
          </w:p>
          <w:p w14:paraId="4ACC5A7A" w14:textId="77777777" w:rsid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Akamai</w:t>
            </w:r>
          </w:p>
          <w:p w14:paraId="1CB7C57A" w14:textId="77777777" w:rsidR="00975074" w:rsidRPr="00975074" w:rsidRDefault="00975074" w:rsidP="00975074">
            <w:pPr>
              <w:pStyle w:val="NoSpacing"/>
              <w:rPr>
                <w:rFonts w:ascii="Avenir Light" w:hAnsi="Avenir Light"/>
                <w:sz w:val="20"/>
                <w:szCs w:val="20"/>
                <w:lang w:val="en-GB"/>
              </w:rPr>
            </w:pPr>
            <w:r>
              <w:rPr>
                <w:rFonts w:ascii="Avenir Light" w:hAnsi="Avenir Light"/>
                <w:sz w:val="20"/>
                <w:szCs w:val="20"/>
                <w:lang w:val="en-GB"/>
              </w:rPr>
              <w:t>VPN</w:t>
            </w:r>
          </w:p>
        </w:tc>
        <w:tc>
          <w:tcPr>
            <w:tcW w:w="110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511F93EA" w14:textId="146CDB7B"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del w:id="287" w:author="Kumar, Avinash SBOBNG-PTIA/ZE" w:date="2022-01-18T13:56:00Z">
              <w:r w:rsidDel="00AE7E12">
                <w:rPr>
                  <w:rFonts w:ascii="Avenir Light" w:hAnsi="Avenir Light"/>
                  <w:sz w:val="20"/>
                  <w:szCs w:val="20"/>
                  <w:lang w:val="en-GB"/>
                </w:rPr>
                <w:delText xml:space="preserve"> </w:delText>
              </w:r>
            </w:del>
            <w:ins w:id="288" w:author="Kumar, Avinash SBOBNG-PTIA/ZE" w:date="2022-01-18T13:55:00Z">
              <w:r w:rsidR="00AE7E12">
                <w:rPr>
                  <w:rFonts w:ascii="Avenir Light" w:hAnsi="Avenir Light"/>
                  <w:sz w:val="20"/>
                  <w:szCs w:val="20"/>
                  <w:lang w:val="en-GB"/>
                </w:rPr>
                <w:t>x</w:t>
              </w:r>
            </w:ins>
            <w:del w:id="289" w:author="Kumar, Avinash SBOBNG-PTIA/ZE" w:date="2022-01-18T13:56:00Z">
              <w:r w:rsidDel="00AE7E12">
                <w:rPr>
                  <w:rFonts w:ascii="Avenir Light" w:hAnsi="Avenir Light"/>
                  <w:sz w:val="20"/>
                  <w:szCs w:val="20"/>
                  <w:lang w:val="en-GB"/>
                </w:rPr>
                <w:delText xml:space="preserve"> </w:delText>
              </w:r>
            </w:del>
            <w:r>
              <w:rPr>
                <w:rFonts w:ascii="Avenir Light" w:hAnsi="Avenir Light"/>
                <w:sz w:val="20"/>
                <w:szCs w:val="20"/>
                <w:lang w:val="en-GB"/>
              </w:rPr>
              <w:t>]</w:t>
            </w:r>
          </w:p>
          <w:p w14:paraId="437A537F" w14:textId="77777777"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p w14:paraId="46E200A9" w14:textId="2F2CBD99"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del w:id="290" w:author="Kumar, Avinash SBOBNG-PTIA/ZE" w:date="2022-01-18T13:56:00Z">
              <w:r w:rsidDel="00AE7E12">
                <w:rPr>
                  <w:rFonts w:ascii="Avenir Light" w:hAnsi="Avenir Light"/>
                  <w:sz w:val="20"/>
                  <w:szCs w:val="20"/>
                  <w:lang w:val="en-GB"/>
                </w:rPr>
                <w:delText xml:space="preserve"> </w:delText>
              </w:r>
            </w:del>
            <w:del w:id="291" w:author="Kumar, Avinash SBOBNG-PTIA/ZE" w:date="2022-01-18T13:55:00Z">
              <w:r w:rsidDel="00AE7E12">
                <w:rPr>
                  <w:rFonts w:ascii="Avenir Light" w:hAnsi="Avenir Light"/>
                  <w:sz w:val="20"/>
                  <w:szCs w:val="20"/>
                  <w:lang w:val="en-GB"/>
                </w:rPr>
                <w:delText xml:space="preserve"> </w:delText>
              </w:r>
            </w:del>
            <w:ins w:id="292" w:author="Kumar, Avinash SBOBNG-PTIA/ZE" w:date="2022-01-18T13:55:00Z">
              <w:r w:rsidR="00AE7E12">
                <w:rPr>
                  <w:rFonts w:ascii="Avenir Light" w:hAnsi="Avenir Light"/>
                  <w:sz w:val="20"/>
                  <w:szCs w:val="20"/>
                  <w:lang w:val="en-GB"/>
                </w:rPr>
                <w:t>x</w:t>
              </w:r>
            </w:ins>
            <w:r>
              <w:rPr>
                <w:rFonts w:ascii="Avenir Light" w:hAnsi="Avenir Light"/>
                <w:sz w:val="20"/>
                <w:szCs w:val="20"/>
                <w:lang w:val="en-GB"/>
              </w:rPr>
              <w:t>]</w:t>
            </w:r>
          </w:p>
          <w:p w14:paraId="67401ED8" w14:textId="77777777"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p w14:paraId="21EC414D" w14:textId="77777777"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p w14:paraId="7F91F1F9" w14:textId="77777777" w:rsidR="00975074" w:rsidRPr="00975074" w:rsidRDefault="00975074" w:rsidP="00975074">
            <w:pPr>
              <w:pStyle w:val="NoSpacing"/>
              <w:jc w:val="center"/>
              <w:rPr>
                <w:rFonts w:ascii="Avenir Light" w:hAnsi="Avenir Light"/>
                <w:sz w:val="20"/>
                <w:szCs w:val="20"/>
                <w:lang w:val="en-GB"/>
              </w:rPr>
            </w:pPr>
          </w:p>
        </w:tc>
      </w:tr>
      <w:tr w:rsidR="00975074" w:rsidRPr="00975074" w14:paraId="3BC17DFA"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2ACAD9D6"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Containerization</w:t>
            </w:r>
          </w:p>
        </w:tc>
        <w:tc>
          <w:tcPr>
            <w:tcW w:w="286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4313B784"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EKS</w:t>
            </w:r>
          </w:p>
        </w:tc>
        <w:tc>
          <w:tcPr>
            <w:tcW w:w="264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66741572"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EKS</w:t>
            </w:r>
          </w:p>
        </w:tc>
        <w:tc>
          <w:tcPr>
            <w:tcW w:w="110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0E67B618" w14:textId="77777777"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tc>
      </w:tr>
      <w:tr w:rsidR="00975074" w:rsidRPr="00975074" w14:paraId="671B0315"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090AAFB3"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CI/CD</w:t>
            </w:r>
          </w:p>
          <w:p w14:paraId="7A030B43"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Infrastructure</w:t>
            </w:r>
          </w:p>
          <w:p w14:paraId="61D4141B"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Application</w:t>
            </w:r>
          </w:p>
        </w:tc>
        <w:tc>
          <w:tcPr>
            <w:tcW w:w="286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201438EF"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GitLab + Terraform (Open Source)</w:t>
            </w:r>
          </w:p>
          <w:p w14:paraId="42D8FC98"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GitLab</w:t>
            </w:r>
          </w:p>
        </w:tc>
        <w:tc>
          <w:tcPr>
            <w:tcW w:w="264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195F2FE8"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Terraform Enterprise +</w:t>
            </w:r>
          </w:p>
          <w:p w14:paraId="73BDA534"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 xml:space="preserve">Terraform + </w:t>
            </w:r>
            <w:proofErr w:type="spellStart"/>
            <w:r w:rsidRPr="00975074">
              <w:rPr>
                <w:rFonts w:ascii="Avenir Light" w:hAnsi="Avenir Light"/>
                <w:sz w:val="20"/>
                <w:szCs w:val="20"/>
                <w:lang w:val="en-GB"/>
              </w:rPr>
              <w:t>Github</w:t>
            </w:r>
            <w:proofErr w:type="spellEnd"/>
          </w:p>
          <w:p w14:paraId="4D77B87F"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GitHub</w:t>
            </w:r>
          </w:p>
        </w:tc>
        <w:tc>
          <w:tcPr>
            <w:tcW w:w="110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04EDBCAD" w14:textId="77777777"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p w14:paraId="2F6BF8D6" w14:textId="77777777"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p w14:paraId="5C36083A" w14:textId="5AF694EA"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del w:id="293" w:author="Kumar, Avinash SBOBNG-PTIA/ZE" w:date="2022-01-18T13:56:00Z">
              <w:r w:rsidDel="00AE7E12">
                <w:rPr>
                  <w:rFonts w:ascii="Avenir Light" w:hAnsi="Avenir Light"/>
                  <w:sz w:val="20"/>
                  <w:szCs w:val="20"/>
                  <w:lang w:val="en-GB"/>
                </w:rPr>
                <w:delText xml:space="preserve"> </w:delText>
              </w:r>
            </w:del>
            <w:ins w:id="294" w:author="Kumar, Avinash SBOBNG-PTIA/ZE" w:date="2022-01-18T13:56:00Z">
              <w:r w:rsidR="00AE7E12">
                <w:rPr>
                  <w:rFonts w:ascii="Avenir Light" w:hAnsi="Avenir Light"/>
                  <w:sz w:val="20"/>
                  <w:szCs w:val="20"/>
                  <w:lang w:val="en-GB"/>
                </w:rPr>
                <w:t>x</w:t>
              </w:r>
            </w:ins>
            <w:del w:id="295" w:author="Kumar, Avinash SBOBNG-PTIA/ZE" w:date="2022-01-18T13:56:00Z">
              <w:r w:rsidDel="00AE7E12">
                <w:rPr>
                  <w:rFonts w:ascii="Avenir Light" w:hAnsi="Avenir Light"/>
                  <w:sz w:val="20"/>
                  <w:szCs w:val="20"/>
                  <w:lang w:val="en-GB"/>
                </w:rPr>
                <w:delText xml:space="preserve"> </w:delText>
              </w:r>
            </w:del>
            <w:r>
              <w:rPr>
                <w:rFonts w:ascii="Avenir Light" w:hAnsi="Avenir Light"/>
                <w:sz w:val="20"/>
                <w:szCs w:val="20"/>
                <w:lang w:val="en-GB"/>
              </w:rPr>
              <w:t>]</w:t>
            </w:r>
          </w:p>
          <w:p w14:paraId="1FE674C9" w14:textId="77777777" w:rsidR="00975074" w:rsidRPr="00975074" w:rsidRDefault="00975074" w:rsidP="00975074">
            <w:pPr>
              <w:pStyle w:val="NoSpacing"/>
              <w:jc w:val="center"/>
              <w:rPr>
                <w:rFonts w:ascii="Avenir Light" w:hAnsi="Avenir Light"/>
                <w:sz w:val="20"/>
                <w:szCs w:val="20"/>
                <w:lang w:val="en-GB"/>
              </w:rPr>
            </w:pPr>
          </w:p>
        </w:tc>
      </w:tr>
      <w:tr w:rsidR="00975074" w:rsidRPr="00975074" w14:paraId="6AC554DC"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12522216"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Source Code Management (SCM)</w:t>
            </w:r>
          </w:p>
        </w:tc>
        <w:tc>
          <w:tcPr>
            <w:tcW w:w="286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73F25738"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GitLab</w:t>
            </w:r>
          </w:p>
        </w:tc>
        <w:tc>
          <w:tcPr>
            <w:tcW w:w="264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3308E625"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GitHub</w:t>
            </w:r>
          </w:p>
        </w:tc>
        <w:tc>
          <w:tcPr>
            <w:tcW w:w="110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7771FB5F" w14:textId="2103766F"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ins w:id="296" w:author="Kumar, Avinash SBOBNG-PTIA/ZE" w:date="2022-01-18T13:56:00Z">
              <w:r w:rsidR="00AE7E12">
                <w:rPr>
                  <w:rFonts w:ascii="Avenir Light" w:hAnsi="Avenir Light"/>
                  <w:sz w:val="20"/>
                  <w:szCs w:val="20"/>
                  <w:lang w:val="en-GB"/>
                </w:rPr>
                <w:t>x</w:t>
              </w:r>
            </w:ins>
            <w:del w:id="297" w:author="Kumar, Avinash SBOBNG-PTIA/ZE" w:date="2022-01-18T13:56:00Z">
              <w:r w:rsidDel="00AE7E12">
                <w:rPr>
                  <w:rFonts w:ascii="Avenir Light" w:hAnsi="Avenir Light"/>
                  <w:sz w:val="20"/>
                  <w:szCs w:val="20"/>
                  <w:lang w:val="en-GB"/>
                </w:rPr>
                <w:delText xml:space="preserve">  </w:delText>
              </w:r>
            </w:del>
            <w:r>
              <w:rPr>
                <w:rFonts w:ascii="Avenir Light" w:hAnsi="Avenir Light"/>
                <w:sz w:val="20"/>
                <w:szCs w:val="20"/>
                <w:lang w:val="en-GB"/>
              </w:rPr>
              <w:t>]</w:t>
            </w:r>
          </w:p>
        </w:tc>
      </w:tr>
      <w:tr w:rsidR="00975074" w:rsidRPr="00975074" w14:paraId="5DC93B1E"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2F5564BF"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Workbenches &amp; SDK</w:t>
            </w:r>
          </w:p>
        </w:tc>
        <w:tc>
          <w:tcPr>
            <w:tcW w:w="286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7A06D1B8" w14:textId="77777777" w:rsid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JupyterLab</w:t>
            </w:r>
            <w:proofErr w:type="spellEnd"/>
          </w:p>
          <w:p w14:paraId="72A873FB"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VS Code</w:t>
            </w:r>
          </w:p>
        </w:tc>
        <w:tc>
          <w:tcPr>
            <w:tcW w:w="264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43765301" w14:textId="77777777" w:rsid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JupyterLab</w:t>
            </w:r>
            <w:proofErr w:type="spellEnd"/>
          </w:p>
          <w:p w14:paraId="2D5B19B7" w14:textId="60631A0F" w:rsidR="008F58AD"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VS Cod</w:t>
            </w:r>
            <w:ins w:id="298" w:author="Kumar, Avinash SBOBNG-PTIA/ZE" w:date="2022-01-24T20:07:00Z">
              <w:r w:rsidR="008F58AD">
                <w:rPr>
                  <w:rFonts w:ascii="Avenir Light" w:hAnsi="Avenir Light"/>
                  <w:sz w:val="20"/>
                  <w:szCs w:val="20"/>
                  <w:lang w:val="en-GB"/>
                </w:rPr>
                <w:t>e</w:t>
              </w:r>
            </w:ins>
            <w:del w:id="299" w:author="Kumar, Avinash SBOBNG-PTIA/ZE" w:date="2022-01-24T20:07:00Z">
              <w:r w:rsidRPr="00975074" w:rsidDel="008F58AD">
                <w:rPr>
                  <w:rFonts w:ascii="Avenir Light" w:hAnsi="Avenir Light"/>
                  <w:sz w:val="20"/>
                  <w:szCs w:val="20"/>
                  <w:lang w:val="en-GB"/>
                </w:rPr>
                <w:delText>e</w:delText>
              </w:r>
            </w:del>
          </w:p>
        </w:tc>
        <w:tc>
          <w:tcPr>
            <w:tcW w:w="110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1AF65ED8" w14:textId="388BB6F5"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del w:id="300" w:author="Kumar, Avinash SBOBNG-PTIA/ZE" w:date="2022-01-18T13:56:00Z">
              <w:r w:rsidDel="00AE7E12">
                <w:rPr>
                  <w:rFonts w:ascii="Avenir Light" w:hAnsi="Avenir Light"/>
                  <w:sz w:val="20"/>
                  <w:szCs w:val="20"/>
                  <w:lang w:val="en-GB"/>
                </w:rPr>
                <w:delText xml:space="preserve"> </w:delText>
              </w:r>
            </w:del>
            <w:ins w:id="301" w:author="Kumar, Avinash SBOBNG-PTIA/ZE" w:date="2022-01-24T20:07:00Z">
              <w:r w:rsidR="008F58AD">
                <w:rPr>
                  <w:rFonts w:ascii="Avenir Light" w:hAnsi="Avenir Light"/>
                  <w:sz w:val="20"/>
                  <w:szCs w:val="20"/>
                  <w:lang w:val="en-GB"/>
                </w:rPr>
                <w:t xml:space="preserve">  </w:t>
              </w:r>
            </w:ins>
            <w:del w:id="302" w:author="Kumar, Avinash SBOBNG-PTIA/ZE" w:date="2022-01-18T13:56:00Z">
              <w:r w:rsidDel="00AE7E12">
                <w:rPr>
                  <w:rFonts w:ascii="Avenir Light" w:hAnsi="Avenir Light"/>
                  <w:sz w:val="20"/>
                  <w:szCs w:val="20"/>
                  <w:lang w:val="en-GB"/>
                </w:rPr>
                <w:delText xml:space="preserve"> </w:delText>
              </w:r>
            </w:del>
            <w:r>
              <w:rPr>
                <w:rFonts w:ascii="Avenir Light" w:hAnsi="Avenir Light"/>
                <w:sz w:val="20"/>
                <w:szCs w:val="20"/>
                <w:lang w:val="en-GB"/>
              </w:rPr>
              <w:t>]</w:t>
            </w:r>
          </w:p>
          <w:p w14:paraId="78A14461" w14:textId="54EB8CA3"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del w:id="303" w:author="Kumar, Avinash SBOBNG-PTIA/ZE" w:date="2022-01-24T20:08:00Z">
              <w:r w:rsidDel="008F58AD">
                <w:rPr>
                  <w:rFonts w:ascii="Avenir Light" w:hAnsi="Avenir Light"/>
                  <w:sz w:val="20"/>
                  <w:szCs w:val="20"/>
                  <w:lang w:val="en-GB"/>
                </w:rPr>
                <w:delText xml:space="preserve"> </w:delText>
              </w:r>
            </w:del>
            <w:ins w:id="304" w:author="Kumar, Avinash SBOBNG-PTIA/ZE" w:date="2022-01-24T20:07:00Z">
              <w:r w:rsidR="008F58AD">
                <w:rPr>
                  <w:rFonts w:ascii="Avenir Light" w:hAnsi="Avenir Light"/>
                  <w:sz w:val="20"/>
                  <w:szCs w:val="20"/>
                  <w:lang w:val="en-GB"/>
                </w:rPr>
                <w:t>x</w:t>
              </w:r>
            </w:ins>
            <w:del w:id="305" w:author="Kumar, Avinash SBOBNG-PTIA/ZE" w:date="2022-01-24T20:08:00Z">
              <w:r w:rsidDel="008F58AD">
                <w:rPr>
                  <w:rFonts w:ascii="Avenir Light" w:hAnsi="Avenir Light"/>
                  <w:sz w:val="20"/>
                  <w:szCs w:val="20"/>
                  <w:lang w:val="en-GB"/>
                </w:rPr>
                <w:delText xml:space="preserve"> </w:delText>
              </w:r>
            </w:del>
            <w:r>
              <w:rPr>
                <w:rFonts w:ascii="Avenir Light" w:hAnsi="Avenir Light"/>
                <w:sz w:val="20"/>
                <w:szCs w:val="20"/>
                <w:lang w:val="en-GB"/>
              </w:rPr>
              <w:t>]</w:t>
            </w:r>
          </w:p>
        </w:tc>
      </w:tr>
      <w:tr w:rsidR="00975074" w:rsidRPr="00975074" w14:paraId="2934B885"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0BEDCDBC"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Data Lake Storage</w:t>
            </w:r>
          </w:p>
        </w:tc>
        <w:tc>
          <w:tcPr>
            <w:tcW w:w="286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3CFA64FD"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S3</w:t>
            </w:r>
          </w:p>
        </w:tc>
        <w:tc>
          <w:tcPr>
            <w:tcW w:w="264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6D010085"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S3</w:t>
            </w:r>
          </w:p>
        </w:tc>
        <w:tc>
          <w:tcPr>
            <w:tcW w:w="110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5A7DDA83" w14:textId="1D2AC49E"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del w:id="306" w:author="Kumar, Avinash SBOBNG-PTIA/ZE" w:date="2022-01-18T13:56:00Z">
              <w:r w:rsidDel="00AE7E12">
                <w:rPr>
                  <w:rFonts w:ascii="Avenir Light" w:hAnsi="Avenir Light"/>
                  <w:sz w:val="20"/>
                  <w:szCs w:val="20"/>
                  <w:lang w:val="en-GB"/>
                </w:rPr>
                <w:delText xml:space="preserve"> </w:delText>
              </w:r>
            </w:del>
            <w:ins w:id="307" w:author="Kumar, Avinash SBOBNG-PTIA/ZE" w:date="2022-01-18T13:56:00Z">
              <w:r w:rsidR="00AE7E12">
                <w:rPr>
                  <w:rFonts w:ascii="Avenir Light" w:hAnsi="Avenir Light"/>
                  <w:sz w:val="20"/>
                  <w:szCs w:val="20"/>
                  <w:lang w:val="en-GB"/>
                </w:rPr>
                <w:t>x</w:t>
              </w:r>
            </w:ins>
            <w:del w:id="308" w:author="Kumar, Avinash SBOBNG-PTIA/ZE" w:date="2022-01-18T13:56:00Z">
              <w:r w:rsidDel="00AE7E12">
                <w:rPr>
                  <w:rFonts w:ascii="Avenir Light" w:hAnsi="Avenir Light"/>
                  <w:sz w:val="20"/>
                  <w:szCs w:val="20"/>
                  <w:lang w:val="en-GB"/>
                </w:rPr>
                <w:delText xml:space="preserve"> </w:delText>
              </w:r>
            </w:del>
            <w:r>
              <w:rPr>
                <w:rFonts w:ascii="Avenir Light" w:hAnsi="Avenir Light"/>
                <w:sz w:val="20"/>
                <w:szCs w:val="20"/>
                <w:lang w:val="en-GB"/>
              </w:rPr>
              <w:t>]</w:t>
            </w:r>
          </w:p>
        </w:tc>
      </w:tr>
      <w:tr w:rsidR="00975074" w:rsidRPr="00975074" w14:paraId="5A005476"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6697937E"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DB Storage</w:t>
            </w:r>
          </w:p>
        </w:tc>
        <w:tc>
          <w:tcPr>
            <w:tcW w:w="286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6002260F"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PostgresDB</w:t>
            </w:r>
            <w:proofErr w:type="spellEnd"/>
            <w:r w:rsidRPr="00975074">
              <w:rPr>
                <w:rFonts w:ascii="Avenir Light" w:hAnsi="Avenir Light"/>
                <w:sz w:val="20"/>
                <w:szCs w:val="20"/>
                <w:lang w:val="en-GB"/>
              </w:rPr>
              <w:t xml:space="preserve"> (RDS)</w:t>
            </w:r>
          </w:p>
          <w:p w14:paraId="4D7AECC2" w14:textId="77777777" w:rsidR="00975074" w:rsidRPr="00975074" w:rsidRDefault="00975074" w:rsidP="00975074">
            <w:pPr>
              <w:pStyle w:val="NoSpacing"/>
              <w:rPr>
                <w:rFonts w:ascii="Avenir Light" w:hAnsi="Avenir Light"/>
                <w:sz w:val="20"/>
                <w:szCs w:val="20"/>
                <w:lang w:val="en-GB"/>
              </w:rPr>
            </w:pPr>
            <w:proofErr w:type="spellStart"/>
            <w:proofErr w:type="gramStart"/>
            <w:r w:rsidRPr="00975074">
              <w:rPr>
                <w:rFonts w:ascii="Avenir Light" w:hAnsi="Avenir Light"/>
                <w:sz w:val="20"/>
                <w:szCs w:val="20"/>
                <w:lang w:val="en-GB"/>
              </w:rPr>
              <w:t>PosrgresDB</w:t>
            </w:r>
            <w:proofErr w:type="spellEnd"/>
            <w:r w:rsidRPr="00975074">
              <w:rPr>
                <w:rFonts w:ascii="Avenir Light" w:hAnsi="Avenir Light"/>
                <w:sz w:val="20"/>
                <w:szCs w:val="20"/>
                <w:lang w:val="en-GB"/>
              </w:rPr>
              <w:t xml:space="preserve">  (</w:t>
            </w:r>
            <w:proofErr w:type="gramEnd"/>
            <w:r>
              <w:rPr>
                <w:rFonts w:ascii="Avenir Light" w:hAnsi="Avenir Light"/>
                <w:sz w:val="20"/>
                <w:szCs w:val="20"/>
                <w:lang w:val="en-GB"/>
              </w:rPr>
              <w:t>TS</w:t>
            </w:r>
            <w:r w:rsidRPr="00975074">
              <w:rPr>
                <w:rFonts w:ascii="Avenir Light" w:hAnsi="Avenir Light"/>
                <w:sz w:val="20"/>
                <w:szCs w:val="20"/>
                <w:lang w:val="en-GB"/>
              </w:rPr>
              <w:t>DB)</w:t>
            </w:r>
          </w:p>
        </w:tc>
        <w:tc>
          <w:tcPr>
            <w:tcW w:w="264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7FD9AA1C"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PostgresDB</w:t>
            </w:r>
            <w:proofErr w:type="spellEnd"/>
            <w:r w:rsidRPr="00975074">
              <w:rPr>
                <w:rFonts w:ascii="Avenir Light" w:hAnsi="Avenir Light"/>
                <w:sz w:val="20"/>
                <w:szCs w:val="20"/>
                <w:lang w:val="en-GB"/>
              </w:rPr>
              <w:t xml:space="preserve"> (RDS)</w:t>
            </w:r>
          </w:p>
          <w:p w14:paraId="5C5FF9FE"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PostgressDB</w:t>
            </w:r>
            <w:proofErr w:type="spellEnd"/>
            <w:r w:rsidRPr="00975074">
              <w:rPr>
                <w:rFonts w:ascii="Avenir Light" w:hAnsi="Avenir Light"/>
                <w:sz w:val="20"/>
                <w:szCs w:val="20"/>
                <w:lang w:val="en-GB"/>
              </w:rPr>
              <w:t xml:space="preserve"> (</w:t>
            </w:r>
            <w:r>
              <w:rPr>
                <w:rFonts w:ascii="Avenir Light" w:hAnsi="Avenir Light"/>
                <w:sz w:val="20"/>
                <w:szCs w:val="20"/>
                <w:lang w:val="en-GB"/>
              </w:rPr>
              <w:t>TS</w:t>
            </w:r>
            <w:r w:rsidRPr="00975074">
              <w:rPr>
                <w:rFonts w:ascii="Avenir Light" w:hAnsi="Avenir Light"/>
                <w:sz w:val="20"/>
                <w:szCs w:val="20"/>
                <w:lang w:val="en-GB"/>
              </w:rPr>
              <w:t>DB)</w:t>
            </w:r>
          </w:p>
        </w:tc>
        <w:tc>
          <w:tcPr>
            <w:tcW w:w="110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69066EFF" w14:textId="04F467C6"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ins w:id="309" w:author="Kumar, Avinash SBOBNG-PTIA/ZE" w:date="2022-01-24T20:16:00Z">
              <w:r w:rsidR="008F58AD">
                <w:rPr>
                  <w:rFonts w:ascii="Avenir Light" w:hAnsi="Avenir Light"/>
                  <w:sz w:val="20"/>
                  <w:szCs w:val="20"/>
                  <w:lang w:val="en-GB"/>
                </w:rPr>
                <w:t xml:space="preserve">  </w:t>
              </w:r>
            </w:ins>
            <w:del w:id="310" w:author="Kumar, Avinash SBOBNG-PTIA/ZE" w:date="2022-01-18T13:56:00Z">
              <w:r w:rsidDel="00AE7E12">
                <w:rPr>
                  <w:rFonts w:ascii="Avenir Light" w:hAnsi="Avenir Light"/>
                  <w:sz w:val="20"/>
                  <w:szCs w:val="20"/>
                  <w:lang w:val="en-GB"/>
                </w:rPr>
                <w:delText xml:space="preserve">  </w:delText>
              </w:r>
            </w:del>
            <w:r>
              <w:rPr>
                <w:rFonts w:ascii="Avenir Light" w:hAnsi="Avenir Light"/>
                <w:sz w:val="20"/>
                <w:szCs w:val="20"/>
                <w:lang w:val="en-GB"/>
              </w:rPr>
              <w:t>]</w:t>
            </w:r>
          </w:p>
          <w:p w14:paraId="36DD11CA" w14:textId="77777777"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tc>
      </w:tr>
      <w:tr w:rsidR="00975074" w:rsidRPr="00975074" w14:paraId="4B4B217B"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59B52A27"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lastRenderedPageBreak/>
              <w:t>Machine Learning</w:t>
            </w:r>
          </w:p>
        </w:tc>
        <w:tc>
          <w:tcPr>
            <w:tcW w:w="286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161EFA9B"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KubeFlow</w:t>
            </w:r>
            <w:proofErr w:type="spellEnd"/>
            <w:r w:rsidRPr="00975074">
              <w:rPr>
                <w:rFonts w:ascii="Avenir Light" w:hAnsi="Avenir Light"/>
                <w:sz w:val="20"/>
                <w:szCs w:val="20"/>
                <w:lang w:val="en-GB"/>
              </w:rPr>
              <w:t xml:space="preserve"> (</w:t>
            </w:r>
            <w:proofErr w:type="spellStart"/>
            <w:r w:rsidRPr="00975074">
              <w:rPr>
                <w:rFonts w:ascii="Avenir Light" w:hAnsi="Avenir Light"/>
                <w:sz w:val="20"/>
                <w:szCs w:val="20"/>
                <w:lang w:val="en-GB"/>
              </w:rPr>
              <w:t>Arrikto</w:t>
            </w:r>
            <w:proofErr w:type="spellEnd"/>
            <w:r w:rsidRPr="00975074">
              <w:rPr>
                <w:rFonts w:ascii="Avenir Light" w:hAnsi="Avenir Light"/>
                <w:sz w:val="20"/>
                <w:szCs w:val="20"/>
                <w:lang w:val="en-GB"/>
              </w:rPr>
              <w:t>)</w:t>
            </w:r>
          </w:p>
        </w:tc>
        <w:tc>
          <w:tcPr>
            <w:tcW w:w="264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3D80B705"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Kubeflow (</w:t>
            </w:r>
            <w:proofErr w:type="spellStart"/>
            <w:r w:rsidRPr="00975074">
              <w:rPr>
                <w:rFonts w:ascii="Avenir Light" w:hAnsi="Avenir Light"/>
                <w:sz w:val="20"/>
                <w:szCs w:val="20"/>
                <w:lang w:val="en-GB"/>
              </w:rPr>
              <w:t>Arrikto</w:t>
            </w:r>
            <w:proofErr w:type="spellEnd"/>
            <w:r w:rsidRPr="00975074">
              <w:rPr>
                <w:rFonts w:ascii="Avenir Light" w:hAnsi="Avenir Light"/>
                <w:sz w:val="20"/>
                <w:szCs w:val="20"/>
                <w:lang w:val="en-GB"/>
              </w:rPr>
              <w:t>)</w:t>
            </w:r>
          </w:p>
        </w:tc>
        <w:tc>
          <w:tcPr>
            <w:tcW w:w="110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0DFA02D3" w14:textId="77777777"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tc>
      </w:tr>
      <w:tr w:rsidR="00975074" w:rsidRPr="00975074" w14:paraId="6804E7E4"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1C505ACE"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ETL</w:t>
            </w:r>
          </w:p>
        </w:tc>
        <w:tc>
          <w:tcPr>
            <w:tcW w:w="286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51B8529F"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Airflow (PDC-managed)</w:t>
            </w:r>
          </w:p>
        </w:tc>
        <w:tc>
          <w:tcPr>
            <w:tcW w:w="264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27468A09"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Airflow (AWS-managed)</w:t>
            </w:r>
          </w:p>
        </w:tc>
        <w:tc>
          <w:tcPr>
            <w:tcW w:w="110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582A40CD" w14:textId="77777777"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tc>
      </w:tr>
      <w:tr w:rsidR="00975074" w:rsidRPr="00975074" w14:paraId="69B0AE32"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1F40F37E"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Data Virtualisation</w:t>
            </w:r>
          </w:p>
        </w:tc>
        <w:tc>
          <w:tcPr>
            <w:tcW w:w="286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19C9DE33"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Dremio</w:t>
            </w:r>
            <w:proofErr w:type="spellEnd"/>
          </w:p>
        </w:tc>
        <w:tc>
          <w:tcPr>
            <w:tcW w:w="264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705E118F"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Dremio</w:t>
            </w:r>
            <w:proofErr w:type="spellEnd"/>
          </w:p>
        </w:tc>
        <w:tc>
          <w:tcPr>
            <w:tcW w:w="110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63D47C47" w14:textId="7DBE2541"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ins w:id="311" w:author="Kumar, Avinash SBOBNG-PTIA/ZE" w:date="2022-01-24T19:44:00Z">
              <w:r w:rsidR="009F7CC9">
                <w:rPr>
                  <w:rFonts w:ascii="Avenir Light" w:hAnsi="Avenir Light"/>
                  <w:sz w:val="20"/>
                  <w:szCs w:val="20"/>
                  <w:lang w:val="en-GB"/>
                </w:rPr>
                <w:t xml:space="preserve">  </w:t>
              </w:r>
            </w:ins>
            <w:del w:id="312" w:author="Kumar, Avinash SBOBNG-PTIA/ZE" w:date="2022-01-18T13:57:00Z">
              <w:r w:rsidDel="00AE7E12">
                <w:rPr>
                  <w:rFonts w:ascii="Avenir Light" w:hAnsi="Avenir Light"/>
                  <w:sz w:val="20"/>
                  <w:szCs w:val="20"/>
                  <w:lang w:val="en-GB"/>
                </w:rPr>
                <w:delText xml:space="preserve">  </w:delText>
              </w:r>
            </w:del>
            <w:r>
              <w:rPr>
                <w:rFonts w:ascii="Avenir Light" w:hAnsi="Avenir Light"/>
                <w:sz w:val="20"/>
                <w:szCs w:val="20"/>
                <w:lang w:val="en-GB"/>
              </w:rPr>
              <w:t>]</w:t>
            </w:r>
          </w:p>
        </w:tc>
      </w:tr>
      <w:tr w:rsidR="00975074" w:rsidRPr="00975074" w14:paraId="429A10A6"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3A179E6A"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Data Service API</w:t>
            </w:r>
          </w:p>
        </w:tc>
        <w:tc>
          <w:tcPr>
            <w:tcW w:w="286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372511B7" w14:textId="77777777" w:rsid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GraphQL</w:t>
            </w:r>
            <w:proofErr w:type="spellEnd"/>
          </w:p>
          <w:p w14:paraId="24255EB7"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Hasura</w:t>
            </w:r>
            <w:proofErr w:type="spellEnd"/>
          </w:p>
        </w:tc>
        <w:tc>
          <w:tcPr>
            <w:tcW w:w="264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48AF6606" w14:textId="77777777" w:rsid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GraphQL</w:t>
            </w:r>
            <w:proofErr w:type="spellEnd"/>
          </w:p>
          <w:p w14:paraId="0BE9E254"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Hasura</w:t>
            </w:r>
            <w:proofErr w:type="spellEnd"/>
          </w:p>
        </w:tc>
        <w:tc>
          <w:tcPr>
            <w:tcW w:w="1101"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269C6471" w14:textId="39471A26" w:rsid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w:t>
            </w:r>
            <w:del w:id="313" w:author="Kumar, Avinash SBOBNG-PTIA/ZE" w:date="2022-01-18T13:57:00Z">
              <w:r w:rsidDel="00AE7E12">
                <w:rPr>
                  <w:rFonts w:ascii="Avenir Light" w:hAnsi="Avenir Light"/>
                  <w:sz w:val="20"/>
                  <w:szCs w:val="20"/>
                  <w:lang w:val="en-GB"/>
                </w:rPr>
                <w:delText xml:space="preserve"> </w:delText>
              </w:r>
            </w:del>
            <w:ins w:id="314" w:author="Kumar, Avinash SBOBNG-PTIA/ZE" w:date="2022-01-24T19:44:00Z">
              <w:r w:rsidR="009F7CC9">
                <w:rPr>
                  <w:rFonts w:ascii="Avenir Light" w:hAnsi="Avenir Light"/>
                  <w:sz w:val="20"/>
                  <w:szCs w:val="20"/>
                  <w:lang w:val="en-GB"/>
                </w:rPr>
                <w:t xml:space="preserve">  </w:t>
              </w:r>
            </w:ins>
            <w:del w:id="315" w:author="Kumar, Avinash SBOBNG-PTIA/ZE" w:date="2022-01-18T13:57:00Z">
              <w:r w:rsidDel="00AE7E12">
                <w:rPr>
                  <w:rFonts w:ascii="Avenir Light" w:hAnsi="Avenir Light"/>
                  <w:sz w:val="20"/>
                  <w:szCs w:val="20"/>
                  <w:lang w:val="en-GB"/>
                </w:rPr>
                <w:delText xml:space="preserve"> </w:delText>
              </w:r>
            </w:del>
            <w:r>
              <w:rPr>
                <w:rFonts w:ascii="Avenir Light" w:hAnsi="Avenir Light"/>
                <w:sz w:val="20"/>
                <w:szCs w:val="20"/>
                <w:lang w:val="en-GB"/>
              </w:rPr>
              <w:t>]</w:t>
            </w:r>
          </w:p>
          <w:p w14:paraId="58C6182B" w14:textId="77777777"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tc>
      </w:tr>
      <w:tr w:rsidR="00975074" w:rsidRPr="00975074" w14:paraId="36FDD0C8"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2B7D80C7" w14:textId="77777777" w:rsidR="00975074" w:rsidRPr="00975074" w:rsidRDefault="00975074" w:rsidP="00975074">
            <w:pPr>
              <w:pStyle w:val="NoSpacing"/>
              <w:rPr>
                <w:rFonts w:ascii="Avenir Light" w:hAnsi="Avenir Light"/>
                <w:sz w:val="20"/>
                <w:szCs w:val="20"/>
                <w:lang w:val="en-GB"/>
              </w:rPr>
            </w:pPr>
            <w:r w:rsidRPr="00975074">
              <w:rPr>
                <w:rFonts w:ascii="Avenir Light" w:hAnsi="Avenir Light"/>
                <w:sz w:val="20"/>
                <w:szCs w:val="20"/>
                <w:lang w:val="en-GB"/>
              </w:rPr>
              <w:t>API Gateway</w:t>
            </w:r>
          </w:p>
        </w:tc>
        <w:tc>
          <w:tcPr>
            <w:tcW w:w="286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08C22F48"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Mulesoft</w:t>
            </w:r>
            <w:proofErr w:type="spellEnd"/>
          </w:p>
        </w:tc>
        <w:tc>
          <w:tcPr>
            <w:tcW w:w="264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1C9CA098" w14:textId="77777777" w:rsidR="00975074" w:rsidRPr="00975074" w:rsidRDefault="00975074" w:rsidP="00975074">
            <w:pPr>
              <w:pStyle w:val="NoSpacing"/>
              <w:rPr>
                <w:rFonts w:ascii="Avenir Light" w:hAnsi="Avenir Light"/>
                <w:sz w:val="20"/>
                <w:szCs w:val="20"/>
                <w:lang w:val="en-GB"/>
              </w:rPr>
            </w:pPr>
            <w:proofErr w:type="spellStart"/>
            <w:r w:rsidRPr="00975074">
              <w:rPr>
                <w:rFonts w:ascii="Avenir Light" w:hAnsi="Avenir Light"/>
                <w:sz w:val="20"/>
                <w:szCs w:val="20"/>
                <w:lang w:val="en-GB"/>
              </w:rPr>
              <w:t>Mulesoft</w:t>
            </w:r>
            <w:proofErr w:type="spellEnd"/>
          </w:p>
        </w:tc>
        <w:tc>
          <w:tcPr>
            <w:tcW w:w="110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p w14:paraId="3FC9ACFA" w14:textId="77777777" w:rsidR="00975074" w:rsidRPr="00975074" w:rsidRDefault="00975074" w:rsidP="00975074">
            <w:pPr>
              <w:pStyle w:val="NoSpacing"/>
              <w:jc w:val="center"/>
              <w:rPr>
                <w:rFonts w:ascii="Avenir Light" w:hAnsi="Avenir Light"/>
                <w:sz w:val="20"/>
                <w:szCs w:val="20"/>
                <w:lang w:val="en-GB"/>
              </w:rPr>
            </w:pPr>
            <w:r>
              <w:rPr>
                <w:rFonts w:ascii="Avenir Light" w:hAnsi="Avenir Light"/>
                <w:sz w:val="20"/>
                <w:szCs w:val="20"/>
                <w:lang w:val="en-GB"/>
              </w:rPr>
              <w:t>[  ]</w:t>
            </w:r>
          </w:p>
        </w:tc>
      </w:tr>
      <w:tr w:rsidR="0052246E" w:rsidRPr="00975074" w14:paraId="407E6E06" w14:textId="77777777" w:rsidTr="0052246E">
        <w:trPr>
          <w:trHeight w:val="584"/>
        </w:trPr>
        <w:tc>
          <w:tcPr>
            <w:tcW w:w="276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
          <w:p w14:paraId="423F59F4" w14:textId="77777777" w:rsidR="0052246E" w:rsidRPr="00975074" w:rsidRDefault="0052246E" w:rsidP="0052246E">
            <w:pPr>
              <w:pStyle w:val="NoSpacing"/>
              <w:rPr>
                <w:rFonts w:ascii="Avenir Light" w:hAnsi="Avenir Light"/>
                <w:sz w:val="20"/>
                <w:szCs w:val="20"/>
                <w:lang w:val="en-GB"/>
              </w:rPr>
            </w:pPr>
            <w:r>
              <w:rPr>
                <w:rFonts w:ascii="Avenir Light" w:hAnsi="Avenir Light"/>
                <w:sz w:val="20"/>
                <w:szCs w:val="20"/>
                <w:lang w:val="en-GB"/>
              </w:rPr>
              <w:t>Certifications</w:t>
            </w:r>
          </w:p>
        </w:tc>
        <w:tc>
          <w:tcPr>
            <w:tcW w:w="286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
          <w:p w14:paraId="136AC28E" w14:textId="77777777" w:rsidR="0052246E" w:rsidRDefault="0052246E" w:rsidP="0052246E">
            <w:pPr>
              <w:pStyle w:val="NoSpacing"/>
              <w:rPr>
                <w:rFonts w:ascii="Avenir Light" w:hAnsi="Avenir Light"/>
                <w:sz w:val="20"/>
                <w:szCs w:val="20"/>
                <w:lang w:val="en-GB"/>
              </w:rPr>
            </w:pPr>
            <w:r>
              <w:rPr>
                <w:rFonts w:ascii="Avenir Light" w:hAnsi="Avenir Light"/>
                <w:sz w:val="20"/>
                <w:szCs w:val="20"/>
                <w:lang w:val="en-GB"/>
              </w:rPr>
              <w:t>Cyber Essentials</w:t>
            </w:r>
          </w:p>
          <w:p w14:paraId="01B67E0F" w14:textId="77777777" w:rsidR="0052246E" w:rsidRPr="00975074" w:rsidRDefault="0052246E" w:rsidP="0052246E">
            <w:pPr>
              <w:pStyle w:val="NoSpacing"/>
              <w:rPr>
                <w:rFonts w:ascii="Avenir Light" w:hAnsi="Avenir Light"/>
                <w:sz w:val="20"/>
                <w:szCs w:val="20"/>
                <w:lang w:val="en-GB"/>
              </w:rPr>
            </w:pPr>
            <w:r>
              <w:rPr>
                <w:rFonts w:ascii="Avenir Light" w:hAnsi="Avenir Light"/>
                <w:sz w:val="20"/>
                <w:szCs w:val="20"/>
                <w:lang w:val="en-GB"/>
              </w:rPr>
              <w:t>Shell IT Controls</w:t>
            </w:r>
          </w:p>
        </w:tc>
        <w:tc>
          <w:tcPr>
            <w:tcW w:w="264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
          <w:p w14:paraId="510EA8F7" w14:textId="77777777" w:rsidR="0052246E" w:rsidRDefault="0052246E" w:rsidP="0052246E">
            <w:pPr>
              <w:pStyle w:val="NoSpacing"/>
              <w:rPr>
                <w:rFonts w:ascii="Avenir Light" w:hAnsi="Avenir Light"/>
                <w:sz w:val="20"/>
                <w:szCs w:val="20"/>
                <w:lang w:val="en-GB"/>
              </w:rPr>
            </w:pPr>
          </w:p>
          <w:p w14:paraId="3A74E952" w14:textId="77777777" w:rsidR="0052246E" w:rsidRPr="00975074" w:rsidRDefault="0052246E" w:rsidP="0052246E">
            <w:pPr>
              <w:pStyle w:val="NoSpacing"/>
              <w:rPr>
                <w:rFonts w:ascii="Avenir Light" w:hAnsi="Avenir Light"/>
                <w:sz w:val="20"/>
                <w:szCs w:val="20"/>
                <w:lang w:val="en-GB"/>
              </w:rPr>
            </w:pPr>
            <w:r>
              <w:rPr>
                <w:rFonts w:ascii="Avenir Light" w:hAnsi="Avenir Light"/>
                <w:sz w:val="20"/>
                <w:szCs w:val="20"/>
                <w:lang w:val="en-GB"/>
              </w:rPr>
              <w:t>Shell IT Controls</w:t>
            </w:r>
          </w:p>
        </w:tc>
        <w:tc>
          <w:tcPr>
            <w:tcW w:w="1101"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
          <w:p w14:paraId="3227B440" w14:textId="77777777" w:rsidR="0052246E" w:rsidRDefault="0052246E" w:rsidP="0052246E">
            <w:pPr>
              <w:pStyle w:val="NoSpacing"/>
              <w:jc w:val="center"/>
              <w:rPr>
                <w:rFonts w:ascii="Avenir Light" w:hAnsi="Avenir Light"/>
                <w:sz w:val="20"/>
                <w:szCs w:val="20"/>
                <w:lang w:val="en-GB"/>
              </w:rPr>
            </w:pPr>
            <w:r>
              <w:rPr>
                <w:rFonts w:ascii="Avenir Light" w:hAnsi="Avenir Light"/>
                <w:sz w:val="20"/>
                <w:szCs w:val="20"/>
                <w:lang w:val="en-GB"/>
              </w:rPr>
              <w:t>[  ]</w:t>
            </w:r>
          </w:p>
          <w:p w14:paraId="383ABD56" w14:textId="761FA8D7" w:rsidR="0052246E" w:rsidRDefault="0052246E" w:rsidP="0052246E">
            <w:pPr>
              <w:pStyle w:val="NoSpacing"/>
              <w:jc w:val="center"/>
              <w:rPr>
                <w:rFonts w:ascii="Avenir Light" w:hAnsi="Avenir Light"/>
                <w:sz w:val="20"/>
                <w:szCs w:val="20"/>
                <w:lang w:val="en-GB"/>
              </w:rPr>
            </w:pPr>
            <w:r>
              <w:rPr>
                <w:rFonts w:ascii="Avenir Light" w:hAnsi="Avenir Light"/>
                <w:sz w:val="20"/>
                <w:szCs w:val="20"/>
                <w:lang w:val="en-GB"/>
              </w:rPr>
              <w:t>[</w:t>
            </w:r>
            <w:del w:id="316" w:author="Kumar, Avinash SBOBNG-PTIA/ZE" w:date="2022-01-18T13:57:00Z">
              <w:r w:rsidDel="00AE7E12">
                <w:rPr>
                  <w:rFonts w:ascii="Avenir Light" w:hAnsi="Avenir Light"/>
                  <w:sz w:val="20"/>
                  <w:szCs w:val="20"/>
                  <w:lang w:val="en-GB"/>
                </w:rPr>
                <w:delText xml:space="preserve">  </w:delText>
              </w:r>
            </w:del>
            <w:ins w:id="317" w:author="Kumar, Avinash SBOBNG-PTIA/ZE" w:date="2022-01-18T13:57:00Z">
              <w:r w:rsidR="00AE7E12">
                <w:rPr>
                  <w:rFonts w:ascii="Avenir Light" w:hAnsi="Avenir Light"/>
                  <w:sz w:val="20"/>
                  <w:szCs w:val="20"/>
                  <w:lang w:val="en-GB"/>
                </w:rPr>
                <w:t>x</w:t>
              </w:r>
            </w:ins>
            <w:r>
              <w:rPr>
                <w:rFonts w:ascii="Avenir Light" w:hAnsi="Avenir Light"/>
                <w:sz w:val="20"/>
                <w:szCs w:val="20"/>
                <w:lang w:val="en-GB"/>
              </w:rPr>
              <w:t>]</w:t>
            </w:r>
          </w:p>
        </w:tc>
      </w:tr>
    </w:tbl>
    <w:p w14:paraId="4D4FB797" w14:textId="77777777" w:rsidR="00975074" w:rsidRDefault="00975074" w:rsidP="00E912FD">
      <w:pPr>
        <w:pStyle w:val="NoSpacing"/>
      </w:pPr>
    </w:p>
    <w:p w14:paraId="24DB40CD" w14:textId="2118FBFD" w:rsidR="00503E43" w:rsidDel="00D0126A" w:rsidRDefault="00503E43" w:rsidP="00503E43">
      <w:pPr>
        <w:pStyle w:val="Heading2"/>
        <w:rPr>
          <w:del w:id="318" w:author="Kumar, Avinash SBOBNG-PTIA/ZE" w:date="2022-01-25T15:23:00Z"/>
          <w:b/>
          <w:bCs/>
        </w:rPr>
      </w:pPr>
    </w:p>
    <w:p w14:paraId="613004CE" w14:textId="01729C1A" w:rsidR="00F91B70" w:rsidRPr="00503E43" w:rsidRDefault="00F91B70" w:rsidP="00503E43">
      <w:pPr>
        <w:pStyle w:val="Heading2"/>
        <w:rPr>
          <w:b/>
          <w:bCs/>
        </w:rPr>
      </w:pPr>
      <w:bookmarkStart w:id="319" w:name="_Toc79839518"/>
      <w:r w:rsidRPr="00503E43">
        <w:rPr>
          <w:b/>
          <w:bCs/>
        </w:rPr>
        <w:t xml:space="preserve">PDC </w:t>
      </w:r>
      <w:r w:rsidR="00A84659" w:rsidRPr="00503E43">
        <w:rPr>
          <w:b/>
          <w:bCs/>
        </w:rPr>
        <w:t>Infra</w:t>
      </w:r>
      <w:r w:rsidRPr="00503E43">
        <w:rPr>
          <w:b/>
          <w:bCs/>
        </w:rPr>
        <w:t xml:space="preserve"> Diagram</w:t>
      </w:r>
      <w:bookmarkEnd w:id="319"/>
    </w:p>
    <w:p w14:paraId="623FD6B6" w14:textId="461CF496" w:rsidR="00AF2D61" w:rsidRPr="00F317EE" w:rsidRDefault="00AF2D61" w:rsidP="00F317EE">
      <w:pPr>
        <w:rPr>
          <w:lang w:val="en-US" w:eastAsia="en-US"/>
        </w:rPr>
      </w:pPr>
      <w:r w:rsidRPr="0062317B">
        <w:rPr>
          <w:rFonts w:ascii="AVENIR MEDIUM OBLIQUE" w:hAnsi="AVENIR MEDIUM OBLIQUE"/>
          <w:i/>
          <w:iCs/>
          <w:color w:val="1F497D" w:themeColor="text2"/>
          <w:sz w:val="20"/>
          <w:szCs w:val="20"/>
        </w:rPr>
        <w:t xml:space="preserve">Please provide </w:t>
      </w:r>
      <w:r>
        <w:rPr>
          <w:rFonts w:ascii="AVENIR MEDIUM OBLIQUE" w:hAnsi="AVENIR MEDIUM OBLIQUE"/>
          <w:i/>
          <w:iCs/>
          <w:color w:val="1F497D" w:themeColor="text2"/>
          <w:sz w:val="20"/>
          <w:szCs w:val="20"/>
        </w:rPr>
        <w:t>PDC Infrastructure and Networking diagram for provisioning.</w:t>
      </w:r>
    </w:p>
    <w:p w14:paraId="0A3544CE" w14:textId="666B1D2A" w:rsidR="00F91B70" w:rsidRPr="0062317B" w:rsidRDefault="00F91B70" w:rsidP="00F91B70">
      <w:pPr>
        <w:pStyle w:val="NoSpacing"/>
        <w:rPr>
          <w:rFonts w:ascii="AVENIR MEDIUM OBLIQUE" w:hAnsi="AVENIR MEDIUM OBLIQUE"/>
          <w:i/>
          <w:iCs/>
          <w:color w:val="1F497D" w:themeColor="text2"/>
          <w:sz w:val="20"/>
          <w:szCs w:val="20"/>
        </w:rPr>
      </w:pPr>
      <w:r>
        <w:rPr>
          <w:noProof/>
        </w:rPr>
        <mc:AlternateContent>
          <mc:Choice Requires="wps">
            <w:drawing>
              <wp:inline distT="180340" distB="180340" distL="114300" distR="114300" wp14:anchorId="4D85918A" wp14:editId="04D84C96">
                <wp:extent cx="5925820" cy="3016250"/>
                <wp:effectExtent l="0" t="0" r="17780" b="12700"/>
                <wp:docPr id="980105382" name="Rectangle 4"/>
                <wp:cNvGraphicFramePr/>
                <a:graphic xmlns:a="http://schemas.openxmlformats.org/drawingml/2006/main">
                  <a:graphicData uri="http://schemas.microsoft.com/office/word/2010/wordprocessingShape">
                    <wps:wsp>
                      <wps:cNvSpPr/>
                      <wps:spPr>
                        <a:xfrm>
                          <a:off x="0" y="0"/>
                          <a:ext cx="5925820" cy="3016250"/>
                        </a:xfrm>
                        <a:prstGeom prst="rect">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2FBBC" w14:textId="796822DB" w:rsidR="004969A9" w:rsidRPr="0062317B" w:rsidRDefault="004969A9" w:rsidP="00F91B70">
                            <w:pPr>
                              <w:jc w:val="center"/>
                              <w:rPr>
                                <w:rFonts w:ascii="Avenir Light" w:hAnsi="Avenir Light"/>
                                <w:color w:val="1F497D" w:themeColor="text2"/>
                              </w:rPr>
                            </w:pPr>
                            <w:del w:id="320" w:author="Kumar, Avinash SBOBNG-PTIA/ZE" w:date="2022-01-25T15:11:00Z">
                              <w:r w:rsidRPr="0062317B" w:rsidDel="00181410">
                                <w:rPr>
                                  <w:rFonts w:ascii="Avenir Light" w:hAnsi="Avenir Light"/>
                                  <w:color w:val="1F497D" w:themeColor="text2"/>
                                </w:rPr>
                                <w:delText xml:space="preserve">INSERT </w:delText>
                              </w:r>
                              <w:r w:rsidDel="00181410">
                                <w:rPr>
                                  <w:rFonts w:ascii="Avenir Light" w:hAnsi="Avenir Light"/>
                                  <w:color w:val="1F497D" w:themeColor="text2"/>
                                </w:rPr>
                                <w:delText>INFRA</w:delText>
                              </w:r>
                              <w:r w:rsidRPr="0062317B" w:rsidDel="00181410">
                                <w:rPr>
                                  <w:rFonts w:ascii="Avenir Light" w:hAnsi="Avenir Light"/>
                                  <w:color w:val="1F497D" w:themeColor="text2"/>
                                </w:rPr>
                                <w:delText xml:space="preserve"> DIAGRAM</w:delText>
                              </w:r>
                            </w:del>
                            <w:ins w:id="321" w:author="Kumar, Avinash SBOBNG-PTIA/ZE" w:date="2022-01-25T15:11:00Z">
                              <w:r>
                                <w:rPr>
                                  <w:noProof/>
                                </w:rPr>
                                <w:drawing>
                                  <wp:inline distT="0" distB="0" distL="0" distR="0" wp14:anchorId="2B0E21CC" wp14:editId="58335ADC">
                                    <wp:extent cx="4356735" cy="291211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6735" cy="2912110"/>
                                            </a:xfrm>
                                            <a:prstGeom prst="rect">
                                              <a:avLst/>
                                            </a:prstGeom>
                                          </pic:spPr>
                                        </pic:pic>
                                      </a:graphicData>
                                    </a:graphic>
                                  </wp:inline>
                                </w:drawing>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85918A" id="Rectangle 4" o:spid="_x0000_s1027" style="width:466.6pt;height:2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" filled="f" strokecolor="#ffc000" strokeweight="1pt">
                <v:textbox>
                  <w:txbxContent>
                    <w:p w14:paraId="0772FBBC" w14:textId="796822DB" w:rsidR="004969A9" w:rsidRPr="0062317B" w:rsidRDefault="004969A9" w:rsidP="00F91B70">
                      <w:pPr>
                        <w:jc w:val="center"/>
                        <w:rPr>
                          <w:rFonts w:ascii="Avenir Light" w:hAnsi="Avenir Light"/>
                          <w:color w:val="1F497D" w:themeColor="text2"/>
                        </w:rPr>
                      </w:pPr>
                      <w:del w:id="322" w:author="Kumar, Avinash SBOBNG-PTIA/ZE" w:date="2022-01-25T15:11:00Z">
                        <w:r w:rsidRPr="0062317B" w:rsidDel="00181410">
                          <w:rPr>
                            <w:rFonts w:ascii="Avenir Light" w:hAnsi="Avenir Light"/>
                            <w:color w:val="1F497D" w:themeColor="text2"/>
                          </w:rPr>
                          <w:delText xml:space="preserve">INSERT </w:delText>
                        </w:r>
                        <w:r w:rsidDel="00181410">
                          <w:rPr>
                            <w:rFonts w:ascii="Avenir Light" w:hAnsi="Avenir Light"/>
                            <w:color w:val="1F497D" w:themeColor="text2"/>
                          </w:rPr>
                          <w:delText>INFRA</w:delText>
                        </w:r>
                        <w:r w:rsidRPr="0062317B" w:rsidDel="00181410">
                          <w:rPr>
                            <w:rFonts w:ascii="Avenir Light" w:hAnsi="Avenir Light"/>
                            <w:color w:val="1F497D" w:themeColor="text2"/>
                          </w:rPr>
                          <w:delText xml:space="preserve"> DIAGRAM</w:delText>
                        </w:r>
                      </w:del>
                      <w:ins w:id="323" w:author="Kumar, Avinash SBOBNG-PTIA/ZE" w:date="2022-01-25T15:11:00Z">
                        <w:r>
                          <w:rPr>
                            <w:noProof/>
                          </w:rPr>
                          <w:drawing>
                            <wp:inline distT="0" distB="0" distL="0" distR="0" wp14:anchorId="2B0E21CC" wp14:editId="58335ADC">
                              <wp:extent cx="4356735" cy="291211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6735" cy="2912110"/>
                                      </a:xfrm>
                                      <a:prstGeom prst="rect">
                                        <a:avLst/>
                                      </a:prstGeom>
                                    </pic:spPr>
                                  </pic:pic>
                                </a:graphicData>
                              </a:graphic>
                            </wp:inline>
                          </w:drawing>
                        </w:r>
                      </w:ins>
                    </w:p>
                  </w:txbxContent>
                </v:textbox>
                <w10:anchorlock/>
              </v:rect>
            </w:pict>
          </mc:Fallback>
        </mc:AlternateContent>
      </w:r>
    </w:p>
    <w:p w14:paraId="7ED331AF" w14:textId="5687D4C7" w:rsidR="00503E43" w:rsidDel="00D0126A" w:rsidRDefault="00503E43" w:rsidP="00503E43">
      <w:pPr>
        <w:pStyle w:val="Heading2"/>
        <w:rPr>
          <w:del w:id="324" w:author="Kumar, Avinash SBOBNG-PTIA/ZE" w:date="2022-01-25T15:23:00Z"/>
          <w:b/>
          <w:bCs/>
        </w:rPr>
      </w:pPr>
    </w:p>
    <w:p w14:paraId="3AFD24F4" w14:textId="0A51CA86" w:rsidR="007E7A3D" w:rsidRPr="00503E43" w:rsidRDefault="007E7A3D" w:rsidP="00503E43">
      <w:pPr>
        <w:pStyle w:val="Heading2"/>
        <w:rPr>
          <w:b/>
          <w:bCs/>
        </w:rPr>
      </w:pPr>
      <w:bookmarkStart w:id="325" w:name="_Toc79839519"/>
      <w:r w:rsidRPr="00503E43">
        <w:rPr>
          <w:b/>
          <w:bCs/>
        </w:rPr>
        <w:t>PDC Scope and Assumptions</w:t>
      </w:r>
      <w:bookmarkEnd w:id="325"/>
    </w:p>
    <w:p w14:paraId="58003B72" w14:textId="77777777" w:rsidR="003D48BE" w:rsidRPr="003D48BE" w:rsidRDefault="003D48BE" w:rsidP="003D48BE">
      <w:pPr>
        <w:rPr>
          <w:lang w:val="en-US" w:eastAsia="en-US"/>
        </w:rPr>
      </w:pPr>
    </w:p>
    <w:p w14:paraId="1C7F6B4D" w14:textId="77777777" w:rsidR="007E7A3D" w:rsidRPr="0062317B" w:rsidRDefault="007E7A3D" w:rsidP="007E7A3D">
      <w:pPr>
        <w:pStyle w:val="NoSpacing"/>
        <w:rPr>
          <w:rFonts w:ascii="Avenir Black" w:hAnsi="Avenir Black"/>
          <w:b/>
          <w:bCs/>
          <w:u w:val="single"/>
        </w:rPr>
      </w:pPr>
      <w:r w:rsidRPr="0062317B">
        <w:rPr>
          <w:rFonts w:ascii="Avenir Black" w:hAnsi="Avenir Black"/>
          <w:b/>
          <w:bCs/>
          <w:u w:val="single"/>
        </w:rPr>
        <w:t>In Scope</w:t>
      </w:r>
    </w:p>
    <w:p w14:paraId="5F442776" w14:textId="4AE93F5F" w:rsidR="007E7A3D" w:rsidRPr="0062317B" w:rsidRDefault="00035F68" w:rsidP="007E7A3D">
      <w:pPr>
        <w:textAlignment w:val="center"/>
        <w:rPr>
          <w:rFonts w:ascii="AVENIR MEDIUM OBLIQUE" w:hAnsi="AVENIR MEDIUM OBLIQUE" w:cs="Calibri"/>
          <w:i/>
          <w:iCs/>
          <w:color w:val="1F497D" w:themeColor="text2"/>
          <w:sz w:val="20"/>
        </w:rPr>
      </w:pPr>
      <w:r>
        <w:rPr>
          <w:rFonts w:ascii="AVENIR MEDIUM OBLIQUE" w:hAnsi="AVENIR MEDIUM OBLIQUE" w:cs="Calibri"/>
          <w:i/>
          <w:iCs/>
          <w:color w:val="1F497D" w:themeColor="text2"/>
          <w:sz w:val="20"/>
        </w:rPr>
        <w:t xml:space="preserve">Please provide a high-level WBS for the project.  </w:t>
      </w:r>
      <w:r w:rsidR="00043CE9">
        <w:rPr>
          <w:rFonts w:ascii="AVENIR MEDIUM OBLIQUE" w:hAnsi="AVENIR MEDIUM OBLIQUE" w:cs="Calibri"/>
          <w:i/>
          <w:iCs/>
          <w:color w:val="1F497D" w:themeColor="text2"/>
          <w:sz w:val="20"/>
        </w:rPr>
        <w:t>Line items should be easily translatable into user stories for PDC</w:t>
      </w:r>
      <w:r w:rsidR="003A0DB2">
        <w:rPr>
          <w:rFonts w:ascii="AVENIR MEDIUM OBLIQUE" w:hAnsi="AVENIR MEDIUM OBLIQUE" w:cs="Calibri"/>
          <w:i/>
          <w:iCs/>
          <w:color w:val="1F497D" w:themeColor="text2"/>
          <w:sz w:val="20"/>
        </w:rPr>
        <w:t>.</w:t>
      </w:r>
      <w:r w:rsidR="00413F61">
        <w:rPr>
          <w:rFonts w:ascii="AVENIR MEDIUM OBLIQUE" w:hAnsi="AVENIR MEDIUM OBLIQUE" w:cs="Calibri"/>
          <w:i/>
          <w:iCs/>
          <w:color w:val="1F497D" w:themeColor="text2"/>
          <w:sz w:val="20"/>
        </w:rPr>
        <w:t xml:space="preserve"> Examples: </w:t>
      </w:r>
      <w:r w:rsidR="00477B03">
        <w:rPr>
          <w:rFonts w:ascii="AVENIR MEDIUM OBLIQUE" w:hAnsi="AVENIR MEDIUM OBLIQUE" w:cs="Calibri"/>
          <w:i/>
          <w:iCs/>
          <w:color w:val="1F497D" w:themeColor="text2"/>
          <w:sz w:val="20"/>
        </w:rPr>
        <w:t xml:space="preserve">validate user </w:t>
      </w:r>
      <w:r w:rsidR="009C2A02">
        <w:rPr>
          <w:rFonts w:ascii="AVENIR MEDIUM OBLIQUE" w:hAnsi="AVENIR MEDIUM OBLIQUE" w:cs="Calibri"/>
          <w:i/>
          <w:iCs/>
          <w:color w:val="1F497D" w:themeColor="text2"/>
          <w:sz w:val="20"/>
        </w:rPr>
        <w:t xml:space="preserve">connectivity to Shell, </w:t>
      </w:r>
      <w:r w:rsidR="00413F61">
        <w:rPr>
          <w:rFonts w:ascii="AVENIR MEDIUM OBLIQUE" w:hAnsi="AVENIR MEDIUM OBLIQUE" w:cs="Calibri"/>
          <w:i/>
          <w:iCs/>
          <w:color w:val="1F497D" w:themeColor="text2"/>
          <w:sz w:val="20"/>
        </w:rPr>
        <w:t>establish connectivity to xxx</w:t>
      </w:r>
      <w:r w:rsidR="00F43256">
        <w:rPr>
          <w:rFonts w:ascii="AVENIR MEDIUM OBLIQUE" w:hAnsi="AVENIR MEDIUM OBLIQUE" w:cs="Calibri"/>
          <w:i/>
          <w:iCs/>
          <w:color w:val="1F497D" w:themeColor="text2"/>
          <w:sz w:val="20"/>
        </w:rPr>
        <w:t xml:space="preserve"> data source</w:t>
      </w:r>
      <w:r w:rsidR="00A9326D">
        <w:rPr>
          <w:rFonts w:ascii="AVENIR MEDIUM OBLIQUE" w:hAnsi="AVENIR MEDIUM OBLIQUE" w:cs="Calibri"/>
          <w:i/>
          <w:iCs/>
          <w:color w:val="1F497D" w:themeColor="text2"/>
          <w:sz w:val="20"/>
        </w:rPr>
        <w:t xml:space="preserve">, setup data </w:t>
      </w:r>
      <w:r w:rsidR="004D3A6F">
        <w:rPr>
          <w:rFonts w:ascii="AVENIR MEDIUM OBLIQUE" w:hAnsi="AVENIR MEDIUM OBLIQUE" w:cs="Calibri"/>
          <w:i/>
          <w:iCs/>
          <w:color w:val="1F497D" w:themeColor="text2"/>
          <w:sz w:val="20"/>
        </w:rPr>
        <w:t>ingestion</w:t>
      </w:r>
      <w:r w:rsidR="00A9326D">
        <w:rPr>
          <w:rFonts w:ascii="AVENIR MEDIUM OBLIQUE" w:hAnsi="AVENIR MEDIUM OBLIQUE" w:cs="Calibri"/>
          <w:i/>
          <w:iCs/>
          <w:color w:val="1F497D" w:themeColor="text2"/>
          <w:sz w:val="20"/>
        </w:rPr>
        <w:t xml:space="preserve"> pipeline</w:t>
      </w:r>
      <w:r w:rsidR="004D3A6F">
        <w:rPr>
          <w:rFonts w:ascii="AVENIR MEDIUM OBLIQUE" w:hAnsi="AVENIR MEDIUM OBLIQUE" w:cs="Calibri"/>
          <w:i/>
          <w:iCs/>
          <w:color w:val="1F497D" w:themeColor="text2"/>
          <w:sz w:val="20"/>
        </w:rPr>
        <w:t>, etc.)</w:t>
      </w:r>
      <w:r w:rsidR="00FB1B10">
        <w:rPr>
          <w:rFonts w:ascii="AVENIR MEDIUM OBLIQUE" w:hAnsi="AVENIR MEDIUM OBLIQUE" w:cs="Calibri"/>
          <w:i/>
          <w:iCs/>
          <w:color w:val="1F497D" w:themeColor="text2"/>
          <w:sz w:val="20"/>
        </w:rPr>
        <w:t xml:space="preserve"> </w:t>
      </w:r>
    </w:p>
    <w:p w14:paraId="61D953B2" w14:textId="16BDC6CE" w:rsidR="00181410" w:rsidRPr="00181410" w:rsidRDefault="00181410">
      <w:pPr>
        <w:pStyle w:val="ListParagraph"/>
        <w:numPr>
          <w:ilvl w:val="0"/>
          <w:numId w:val="37"/>
        </w:numPr>
        <w:textAlignment w:val="center"/>
        <w:rPr>
          <w:ins w:id="326" w:author="Kumar, Avinash SBOBNG-PTIA/ZE" w:date="2022-01-25T15:13:00Z"/>
          <w:rFonts w:ascii="Calibri" w:hAnsi="Calibri" w:cs="Calibri"/>
          <w:sz w:val="22"/>
          <w:szCs w:val="22"/>
          <w:rPrChange w:id="327" w:author="Kumar, Avinash SBOBNG-PTIA/ZE" w:date="2022-01-25T15:13:00Z">
            <w:rPr>
              <w:ins w:id="328" w:author="Kumar, Avinash SBOBNG-PTIA/ZE" w:date="2022-01-25T15:13:00Z"/>
            </w:rPr>
          </w:rPrChange>
        </w:rPr>
        <w:pPrChange w:id="329" w:author="Kumar, Avinash SBOBNG-PTIA/ZE" w:date="2022-01-25T15:13:00Z">
          <w:pPr>
            <w:textAlignment w:val="center"/>
          </w:pPr>
        </w:pPrChange>
      </w:pPr>
      <w:ins w:id="330" w:author="Kumar, Avinash SBOBNG-PTIA/ZE" w:date="2022-01-25T15:13:00Z">
        <w:r w:rsidRPr="00181410">
          <w:rPr>
            <w:rFonts w:ascii="Calibri" w:hAnsi="Calibri" w:cs="Calibri"/>
            <w:sz w:val="22"/>
            <w:szCs w:val="22"/>
            <w:rPrChange w:id="331" w:author="Kumar, Avinash SBOBNG-PTIA/ZE" w:date="2022-01-25T15:13:00Z">
              <w:rPr/>
            </w:rPrChange>
          </w:rPr>
          <w:t xml:space="preserve">We need a place on PDC to run the Python tool (Unagi) so that other users have access to it. We would need a specialist who can look at the code, review it, and potentially make modifications to make it work on the PDC. It is built on Pythion </w:t>
        </w:r>
        <w:proofErr w:type="spellStart"/>
        <w:r w:rsidRPr="00181410">
          <w:rPr>
            <w:rFonts w:ascii="Calibri" w:hAnsi="Calibri" w:cs="Calibri"/>
            <w:sz w:val="22"/>
            <w:szCs w:val="22"/>
            <w:rPrChange w:id="332" w:author="Kumar, Avinash SBOBNG-PTIA/ZE" w:date="2022-01-25T15:13:00Z">
              <w:rPr/>
            </w:rPrChange>
          </w:rPr>
          <w:t>Tkinter</w:t>
        </w:r>
        <w:proofErr w:type="spellEnd"/>
        <w:r w:rsidRPr="00181410">
          <w:rPr>
            <w:rFonts w:ascii="Calibri" w:hAnsi="Calibri" w:cs="Calibri"/>
            <w:sz w:val="22"/>
            <w:szCs w:val="22"/>
            <w:rPrChange w:id="333" w:author="Kumar, Avinash SBOBNG-PTIA/ZE" w:date="2022-01-25T15:13:00Z">
              <w:rPr/>
            </w:rPrChange>
          </w:rPr>
          <w:t xml:space="preserve"> </w:t>
        </w:r>
        <w:proofErr w:type="gramStart"/>
        <w:r w:rsidRPr="00181410">
          <w:rPr>
            <w:rFonts w:ascii="Calibri" w:hAnsi="Calibri" w:cs="Calibri"/>
            <w:sz w:val="22"/>
            <w:szCs w:val="22"/>
            <w:rPrChange w:id="334" w:author="Kumar, Avinash SBOBNG-PTIA/ZE" w:date="2022-01-25T15:13:00Z">
              <w:rPr/>
            </w:rPrChange>
          </w:rPr>
          <w:t>at the moment</w:t>
        </w:r>
        <w:proofErr w:type="gramEnd"/>
        <w:r w:rsidRPr="00181410">
          <w:rPr>
            <w:rFonts w:ascii="Calibri" w:hAnsi="Calibri" w:cs="Calibri"/>
            <w:sz w:val="22"/>
            <w:szCs w:val="22"/>
            <w:rPrChange w:id="335" w:author="Kumar, Avinash SBOBNG-PTIA/ZE" w:date="2022-01-25T15:13:00Z">
              <w:rPr/>
            </w:rPrChange>
          </w:rPr>
          <w:t>. Should be re-built with Python Dash.</w:t>
        </w:r>
      </w:ins>
    </w:p>
    <w:p w14:paraId="696CD0B8" w14:textId="2F9ACF61" w:rsidR="00181410" w:rsidRPr="00181410" w:rsidRDefault="00181410">
      <w:pPr>
        <w:pStyle w:val="ListParagraph"/>
        <w:numPr>
          <w:ilvl w:val="0"/>
          <w:numId w:val="37"/>
        </w:numPr>
        <w:textAlignment w:val="center"/>
        <w:rPr>
          <w:ins w:id="336" w:author="Kumar, Avinash SBOBNG-PTIA/ZE" w:date="2022-01-25T15:13:00Z"/>
          <w:rFonts w:ascii="Calibri" w:hAnsi="Calibri" w:cs="Calibri"/>
          <w:sz w:val="22"/>
          <w:szCs w:val="22"/>
          <w:rPrChange w:id="337" w:author="Kumar, Avinash SBOBNG-PTIA/ZE" w:date="2022-01-25T15:13:00Z">
            <w:rPr>
              <w:ins w:id="338" w:author="Kumar, Avinash SBOBNG-PTIA/ZE" w:date="2022-01-25T15:13:00Z"/>
            </w:rPr>
          </w:rPrChange>
        </w:rPr>
        <w:pPrChange w:id="339" w:author="Kumar, Avinash SBOBNG-PTIA/ZE" w:date="2022-01-25T15:13:00Z">
          <w:pPr>
            <w:textAlignment w:val="center"/>
          </w:pPr>
        </w:pPrChange>
      </w:pPr>
      <w:ins w:id="340" w:author="Kumar, Avinash SBOBNG-PTIA/ZE" w:date="2022-01-25T15:13:00Z">
        <w:r w:rsidRPr="00181410">
          <w:rPr>
            <w:rFonts w:ascii="Calibri" w:hAnsi="Calibri" w:cs="Calibri"/>
            <w:sz w:val="22"/>
            <w:szCs w:val="22"/>
            <w:rPrChange w:id="341" w:author="Kumar, Avinash SBOBNG-PTIA/ZE" w:date="2022-01-25T15:13:00Z">
              <w:rPr/>
            </w:rPrChange>
          </w:rPr>
          <w:lastRenderedPageBreak/>
          <w:t xml:space="preserve">We need another server that can host the specialized software, like the PSCAD or </w:t>
        </w:r>
        <w:proofErr w:type="spellStart"/>
        <w:r w:rsidRPr="00181410">
          <w:rPr>
            <w:rFonts w:ascii="Calibri" w:hAnsi="Calibri" w:cs="Calibri"/>
            <w:sz w:val="22"/>
            <w:szCs w:val="22"/>
            <w:rPrChange w:id="342" w:author="Kumar, Avinash SBOBNG-PTIA/ZE" w:date="2022-01-25T15:13:00Z">
              <w:rPr/>
            </w:rPrChange>
          </w:rPr>
          <w:t>DigSilent</w:t>
        </w:r>
        <w:proofErr w:type="spellEnd"/>
        <w:r w:rsidRPr="00181410">
          <w:rPr>
            <w:rFonts w:ascii="Calibri" w:hAnsi="Calibri" w:cs="Calibri"/>
            <w:sz w:val="22"/>
            <w:szCs w:val="22"/>
            <w:rPrChange w:id="343" w:author="Kumar, Avinash SBOBNG-PTIA/ZE" w:date="2022-01-25T15:13:00Z">
              <w:rPr/>
            </w:rPrChange>
          </w:rPr>
          <w:t xml:space="preserve"> Power Factory. They need to be installed on a machine which should have multiple cores to do calculations.</w:t>
        </w:r>
      </w:ins>
    </w:p>
    <w:p w14:paraId="0E9002C1" w14:textId="2D94F55F" w:rsidR="00181410" w:rsidRPr="00181410" w:rsidRDefault="00181410">
      <w:pPr>
        <w:pStyle w:val="ListParagraph"/>
        <w:numPr>
          <w:ilvl w:val="0"/>
          <w:numId w:val="37"/>
        </w:numPr>
        <w:textAlignment w:val="center"/>
        <w:rPr>
          <w:ins w:id="344" w:author="Kumar, Avinash SBOBNG-PTIA/ZE" w:date="2022-01-25T15:13:00Z"/>
          <w:rFonts w:ascii="Calibri" w:hAnsi="Calibri" w:cs="Calibri"/>
          <w:sz w:val="22"/>
          <w:szCs w:val="22"/>
          <w:rPrChange w:id="345" w:author="Kumar, Avinash SBOBNG-PTIA/ZE" w:date="2022-01-25T15:13:00Z">
            <w:rPr>
              <w:ins w:id="346" w:author="Kumar, Avinash SBOBNG-PTIA/ZE" w:date="2022-01-25T15:13:00Z"/>
            </w:rPr>
          </w:rPrChange>
        </w:rPr>
        <w:pPrChange w:id="347" w:author="Kumar, Avinash SBOBNG-PTIA/ZE" w:date="2022-01-25T15:13:00Z">
          <w:pPr>
            <w:textAlignment w:val="center"/>
          </w:pPr>
        </w:pPrChange>
      </w:pPr>
      <w:ins w:id="348" w:author="Kumar, Avinash SBOBNG-PTIA/ZE" w:date="2022-01-25T15:13:00Z">
        <w:r w:rsidRPr="00181410">
          <w:rPr>
            <w:rFonts w:ascii="Calibri" w:hAnsi="Calibri" w:cs="Calibri"/>
            <w:sz w:val="22"/>
            <w:szCs w:val="22"/>
            <w:rPrChange w:id="349" w:author="Kumar, Avinash SBOBNG-PTIA/ZE" w:date="2022-01-25T15:13:00Z">
              <w:rPr/>
            </w:rPrChange>
          </w:rPr>
          <w:t>Ultimately, we would need an interface that will allow Unagi to call the specialized software, give it the calculations it needs to perform, and get the results back.</w:t>
        </w:r>
      </w:ins>
    </w:p>
    <w:p w14:paraId="54AAC670" w14:textId="77777777" w:rsidR="007E7A3D" w:rsidDel="00181410" w:rsidRDefault="007E7A3D">
      <w:pPr>
        <w:ind w:left="709"/>
        <w:textAlignment w:val="center"/>
        <w:rPr>
          <w:del w:id="350" w:author="Kumar, Avinash SBOBNG-PTIA/ZE" w:date="2022-01-25T15:13:00Z"/>
          <w:rFonts w:ascii="Calibri" w:hAnsi="Calibri" w:cs="Calibri"/>
          <w:sz w:val="22"/>
          <w:szCs w:val="22"/>
        </w:rPr>
        <w:pPrChange w:id="351" w:author="Kumar, Avinash SBOBNG-PTIA/ZE" w:date="2022-01-25T15:13:00Z">
          <w:pPr>
            <w:numPr>
              <w:numId w:val="5"/>
            </w:numPr>
            <w:tabs>
              <w:tab w:val="num" w:pos="720"/>
              <w:tab w:val="num" w:pos="1134"/>
            </w:tabs>
            <w:ind w:left="709" w:hanging="425"/>
            <w:textAlignment w:val="center"/>
          </w:pPr>
        </w:pPrChange>
      </w:pPr>
      <w:del w:id="352" w:author="Kumar, Avinash SBOBNG-PTIA/ZE" w:date="2022-01-25T15:13:00Z">
        <w:r w:rsidDel="00181410">
          <w:rPr>
            <w:rFonts w:ascii="Calibri" w:hAnsi="Calibri" w:cs="Calibri"/>
            <w:sz w:val="22"/>
            <w:szCs w:val="22"/>
          </w:rPr>
          <w:delText>…</w:delText>
        </w:r>
      </w:del>
    </w:p>
    <w:p w14:paraId="368B9818" w14:textId="5454DC2C" w:rsidR="007E7A3D" w:rsidDel="00181410" w:rsidRDefault="007E7A3D" w:rsidP="007E7A3D">
      <w:pPr>
        <w:numPr>
          <w:ilvl w:val="0"/>
          <w:numId w:val="5"/>
        </w:numPr>
        <w:tabs>
          <w:tab w:val="clear" w:pos="720"/>
          <w:tab w:val="num" w:pos="1134"/>
        </w:tabs>
        <w:ind w:left="709" w:hanging="425"/>
        <w:textAlignment w:val="center"/>
        <w:rPr>
          <w:del w:id="353" w:author="Kumar, Avinash SBOBNG-PTIA/ZE" w:date="2022-01-25T15:13:00Z"/>
          <w:rFonts w:ascii="Calibri" w:hAnsi="Calibri" w:cs="Calibri"/>
          <w:sz w:val="22"/>
          <w:szCs w:val="22"/>
        </w:rPr>
      </w:pPr>
      <w:del w:id="354" w:author="Kumar, Avinash SBOBNG-PTIA/ZE" w:date="2022-01-25T15:13:00Z">
        <w:r w:rsidDel="00181410">
          <w:rPr>
            <w:rFonts w:ascii="Calibri" w:hAnsi="Calibri" w:cs="Calibri"/>
            <w:sz w:val="22"/>
            <w:szCs w:val="22"/>
          </w:rPr>
          <w:delText>…</w:delText>
        </w:r>
      </w:del>
    </w:p>
    <w:p w14:paraId="2456AFA8" w14:textId="56E983FC" w:rsidR="007E7A3D" w:rsidDel="00181410" w:rsidRDefault="007E7A3D" w:rsidP="007E7A3D">
      <w:pPr>
        <w:numPr>
          <w:ilvl w:val="0"/>
          <w:numId w:val="5"/>
        </w:numPr>
        <w:tabs>
          <w:tab w:val="clear" w:pos="720"/>
          <w:tab w:val="num" w:pos="1134"/>
        </w:tabs>
        <w:ind w:left="709" w:hanging="425"/>
        <w:textAlignment w:val="center"/>
        <w:rPr>
          <w:del w:id="355" w:author="Kumar, Avinash SBOBNG-PTIA/ZE" w:date="2022-01-25T15:13:00Z"/>
          <w:rFonts w:ascii="Calibri" w:hAnsi="Calibri" w:cs="Calibri"/>
          <w:sz w:val="22"/>
          <w:szCs w:val="22"/>
        </w:rPr>
      </w:pPr>
      <w:del w:id="356" w:author="Kumar, Avinash SBOBNG-PTIA/ZE" w:date="2022-01-25T15:13:00Z">
        <w:r w:rsidDel="00181410">
          <w:rPr>
            <w:rFonts w:ascii="Calibri" w:hAnsi="Calibri" w:cs="Calibri"/>
            <w:sz w:val="22"/>
            <w:szCs w:val="22"/>
          </w:rPr>
          <w:delText>…</w:delText>
        </w:r>
      </w:del>
    </w:p>
    <w:p w14:paraId="2C9D78D4" w14:textId="77777777" w:rsidR="007E7A3D" w:rsidRDefault="007E7A3D">
      <w:pPr>
        <w:ind w:left="709"/>
        <w:textAlignment w:val="center"/>
        <w:pPrChange w:id="357" w:author="Kumar, Avinash SBOBNG-PTIA/ZE" w:date="2022-01-25T15:13:00Z">
          <w:pPr>
            <w:pStyle w:val="NoSpacing"/>
          </w:pPr>
        </w:pPrChange>
      </w:pPr>
    </w:p>
    <w:p w14:paraId="30312AB8" w14:textId="77777777" w:rsidR="007E7A3D" w:rsidRPr="0062317B" w:rsidRDefault="007E7A3D" w:rsidP="007E7A3D">
      <w:pPr>
        <w:pStyle w:val="NoSpacing"/>
        <w:rPr>
          <w:rFonts w:ascii="Avenir Black" w:hAnsi="Avenir Black"/>
          <w:b/>
          <w:bCs/>
          <w:u w:val="single"/>
        </w:rPr>
      </w:pPr>
      <w:r w:rsidRPr="0062317B">
        <w:rPr>
          <w:rFonts w:ascii="Avenir Black" w:hAnsi="Avenir Black"/>
          <w:b/>
          <w:bCs/>
          <w:u w:val="single"/>
        </w:rPr>
        <w:t>Out of Scope</w:t>
      </w:r>
    </w:p>
    <w:p w14:paraId="6940962E" w14:textId="658A6B87" w:rsidR="007E7A3D" w:rsidRPr="0062317B" w:rsidRDefault="007E7A3D" w:rsidP="007E7A3D">
      <w:pPr>
        <w:textAlignment w:val="center"/>
        <w:rPr>
          <w:rFonts w:ascii="AVENIR BOOK OBLIQUE" w:hAnsi="AVENIR BOOK OBLIQUE" w:cs="Calibri"/>
          <w:i/>
          <w:iCs/>
          <w:color w:val="1F497D" w:themeColor="text2"/>
          <w:sz w:val="22"/>
          <w:szCs w:val="22"/>
        </w:rPr>
      </w:pPr>
      <w:r w:rsidRPr="0062317B">
        <w:rPr>
          <w:rFonts w:ascii="AVENIR BOOK OBLIQUE" w:hAnsi="AVENIR BOOK OBLIQUE" w:cs="Calibri"/>
          <w:i/>
          <w:iCs/>
          <w:color w:val="1F497D" w:themeColor="text2"/>
          <w:sz w:val="22"/>
          <w:szCs w:val="22"/>
        </w:rPr>
        <w:t xml:space="preserve">Please </w:t>
      </w:r>
      <w:r w:rsidR="00E32D7D">
        <w:rPr>
          <w:rFonts w:ascii="AVENIR BOOK OBLIQUE" w:hAnsi="AVENIR BOOK OBLIQUE" w:cs="Calibri"/>
          <w:i/>
          <w:iCs/>
          <w:color w:val="1F497D" w:themeColor="text2"/>
          <w:sz w:val="22"/>
          <w:szCs w:val="22"/>
        </w:rPr>
        <w:t>specify</w:t>
      </w:r>
      <w:r w:rsidR="00A71666">
        <w:rPr>
          <w:rFonts w:ascii="AVENIR BOOK OBLIQUE" w:hAnsi="AVENIR BOOK OBLIQUE" w:cs="Calibri"/>
          <w:i/>
          <w:iCs/>
          <w:color w:val="1F497D" w:themeColor="text2"/>
          <w:sz w:val="22"/>
          <w:szCs w:val="22"/>
        </w:rPr>
        <w:t xml:space="preserve"> what will not be done by PDC. </w:t>
      </w:r>
      <w:r w:rsidR="007408C5">
        <w:rPr>
          <w:rFonts w:ascii="AVENIR BOOK OBLIQUE" w:hAnsi="AVENIR BOOK OBLIQUE" w:cs="Calibri"/>
          <w:i/>
          <w:iCs/>
          <w:color w:val="1F497D" w:themeColor="text2"/>
          <w:sz w:val="22"/>
          <w:szCs w:val="22"/>
        </w:rPr>
        <w:t>Think of this as</w:t>
      </w:r>
      <w:r w:rsidR="001B6078">
        <w:rPr>
          <w:rFonts w:ascii="AVENIR BOOK OBLIQUE" w:hAnsi="AVENIR BOOK OBLIQUE" w:cs="Calibri"/>
          <w:i/>
          <w:iCs/>
          <w:color w:val="1F497D" w:themeColor="text2"/>
          <w:sz w:val="22"/>
          <w:szCs w:val="22"/>
        </w:rPr>
        <w:t xml:space="preserve"> demarcating the boundaries of PDC scope related to </w:t>
      </w:r>
      <w:r w:rsidR="003D48BE">
        <w:rPr>
          <w:rFonts w:ascii="AVENIR BOOK OBLIQUE" w:hAnsi="AVENIR BOOK OBLIQUE" w:cs="Calibri"/>
          <w:i/>
          <w:iCs/>
          <w:color w:val="1F497D" w:themeColor="text2"/>
          <w:sz w:val="22"/>
          <w:szCs w:val="22"/>
        </w:rPr>
        <w:t>functionality, data, IRM, performance tuning, etc.</w:t>
      </w:r>
      <w:r w:rsidR="00933210">
        <w:rPr>
          <w:rFonts w:ascii="AVENIR BOOK OBLIQUE" w:hAnsi="AVENIR BOOK OBLIQUE" w:cs="Calibri"/>
          <w:i/>
          <w:iCs/>
          <w:color w:val="1F497D" w:themeColor="text2"/>
          <w:sz w:val="22"/>
          <w:szCs w:val="22"/>
        </w:rPr>
        <w:t xml:space="preserve">  Include </w:t>
      </w:r>
      <w:r w:rsidR="00933210" w:rsidRPr="00933210">
        <w:rPr>
          <w:rFonts w:ascii="AVENIR BOOK OBLIQUE" w:hAnsi="AVENIR BOOK OBLIQUE" w:cs="Calibri"/>
          <w:i/>
          <w:iCs/>
          <w:color w:val="1F497D" w:themeColor="text2"/>
          <w:sz w:val="22"/>
          <w:szCs w:val="22"/>
        </w:rPr>
        <w:t xml:space="preserve">anything that PDC is not accountable and/or responsible for, </w:t>
      </w:r>
      <w:proofErr w:type="gramStart"/>
      <w:r w:rsidR="00933210" w:rsidRPr="00933210">
        <w:rPr>
          <w:rFonts w:ascii="AVENIR BOOK OBLIQUE" w:hAnsi="AVENIR BOOK OBLIQUE" w:cs="Calibri"/>
          <w:i/>
          <w:iCs/>
          <w:color w:val="1F497D" w:themeColor="text2"/>
          <w:sz w:val="22"/>
          <w:szCs w:val="22"/>
        </w:rPr>
        <w:t>regardless</w:t>
      </w:r>
      <w:proofErr w:type="gramEnd"/>
      <w:r w:rsidR="00933210" w:rsidRPr="00933210">
        <w:rPr>
          <w:rFonts w:ascii="AVENIR BOOK OBLIQUE" w:hAnsi="AVENIR BOOK OBLIQUE" w:cs="Calibri"/>
          <w:i/>
          <w:iCs/>
          <w:color w:val="1F497D" w:themeColor="text2"/>
          <w:sz w:val="22"/>
          <w:szCs w:val="22"/>
        </w:rPr>
        <w:t xml:space="preserve"> if </w:t>
      </w:r>
      <w:r w:rsidR="00F37809" w:rsidRPr="00933210">
        <w:rPr>
          <w:rFonts w:ascii="AVENIR BOOK OBLIQUE" w:hAnsi="AVENIR BOOK OBLIQUE" w:cs="Calibri"/>
          <w:i/>
          <w:iCs/>
          <w:color w:val="1F497D" w:themeColor="text2"/>
          <w:sz w:val="22"/>
          <w:szCs w:val="22"/>
        </w:rPr>
        <w:t>in</w:t>
      </w:r>
      <w:r w:rsidR="00933210" w:rsidRPr="00933210">
        <w:rPr>
          <w:rFonts w:ascii="AVENIR BOOK OBLIQUE" w:hAnsi="AVENIR BOOK OBLIQUE" w:cs="Calibri"/>
          <w:i/>
          <w:iCs/>
          <w:color w:val="1F497D" w:themeColor="text2"/>
          <w:sz w:val="22"/>
          <w:szCs w:val="22"/>
        </w:rPr>
        <w:t xml:space="preserve"> scope for the client</w:t>
      </w:r>
      <w:r w:rsidR="00933210">
        <w:rPr>
          <w:rFonts w:ascii="AVENIR BOOK OBLIQUE" w:hAnsi="AVENIR BOOK OBLIQUE" w:cs="Calibri"/>
          <w:i/>
          <w:iCs/>
          <w:color w:val="1F497D" w:themeColor="text2"/>
          <w:sz w:val="22"/>
          <w:szCs w:val="22"/>
        </w:rPr>
        <w:t>.</w:t>
      </w:r>
      <w:r w:rsidR="0067218A">
        <w:rPr>
          <w:rFonts w:ascii="AVENIR BOOK OBLIQUE" w:hAnsi="AVENIR BOOK OBLIQUE" w:cs="Calibri"/>
          <w:i/>
          <w:iCs/>
          <w:color w:val="1F497D" w:themeColor="text2"/>
          <w:sz w:val="22"/>
          <w:szCs w:val="22"/>
        </w:rPr>
        <w:t xml:space="preserve">  </w:t>
      </w:r>
      <w:r w:rsidR="001F425D">
        <w:rPr>
          <w:rFonts w:ascii="AVENIR BOOK OBLIQUE" w:hAnsi="AVENIR BOOK OBLIQUE" w:cs="Calibri"/>
          <w:i/>
          <w:iCs/>
          <w:color w:val="1F497D" w:themeColor="text2"/>
          <w:sz w:val="22"/>
          <w:szCs w:val="22"/>
        </w:rPr>
        <w:t xml:space="preserve">This helps avoid scope creep </w:t>
      </w:r>
      <w:r w:rsidR="00B9785A">
        <w:rPr>
          <w:rFonts w:ascii="AVENIR BOOK OBLIQUE" w:hAnsi="AVENIR BOOK OBLIQUE" w:cs="Calibri"/>
          <w:i/>
          <w:iCs/>
          <w:color w:val="1F497D" w:themeColor="text2"/>
          <w:sz w:val="22"/>
          <w:szCs w:val="22"/>
        </w:rPr>
        <w:t>during</w:t>
      </w:r>
      <w:r w:rsidR="001F425D">
        <w:rPr>
          <w:rFonts w:ascii="AVENIR BOOK OBLIQUE" w:hAnsi="AVENIR BOOK OBLIQUE" w:cs="Calibri"/>
          <w:i/>
          <w:iCs/>
          <w:color w:val="1F497D" w:themeColor="text2"/>
          <w:sz w:val="22"/>
          <w:szCs w:val="22"/>
        </w:rPr>
        <w:t xml:space="preserve"> the initiative.</w:t>
      </w:r>
    </w:p>
    <w:p w14:paraId="6DCE4B88" w14:textId="77777777" w:rsidR="007E7A3D" w:rsidRPr="00692F54" w:rsidRDefault="007E7A3D" w:rsidP="007E7A3D">
      <w:pPr>
        <w:pStyle w:val="ListParagraph"/>
        <w:numPr>
          <w:ilvl w:val="0"/>
          <w:numId w:val="5"/>
        </w:numPr>
        <w:tabs>
          <w:tab w:val="clear" w:pos="720"/>
          <w:tab w:val="num" w:pos="1134"/>
        </w:tabs>
        <w:ind w:left="709" w:hanging="425"/>
        <w:textAlignment w:val="center"/>
        <w:rPr>
          <w:rFonts w:ascii="Calibri" w:hAnsi="Calibri" w:cs="Calibri"/>
          <w:sz w:val="22"/>
          <w:szCs w:val="22"/>
        </w:rPr>
      </w:pPr>
      <w:del w:id="358" w:author="Kumar, Avinash SBOBNG-PTIA/ZE" w:date="2022-01-25T15:14:00Z">
        <w:r w:rsidDel="00181410">
          <w:rPr>
            <w:rFonts w:ascii="Calibri" w:hAnsi="Calibri" w:cs="Calibri"/>
            <w:sz w:val="22"/>
            <w:szCs w:val="22"/>
          </w:rPr>
          <w:delText>…</w:delText>
        </w:r>
      </w:del>
    </w:p>
    <w:p w14:paraId="1E34A508" w14:textId="77777777" w:rsidR="007E7A3D" w:rsidRDefault="007E7A3D" w:rsidP="007E7A3D">
      <w:pPr>
        <w:numPr>
          <w:ilvl w:val="0"/>
          <w:numId w:val="5"/>
        </w:numPr>
        <w:tabs>
          <w:tab w:val="clear" w:pos="720"/>
          <w:tab w:val="num" w:pos="1134"/>
        </w:tabs>
        <w:ind w:left="709" w:hanging="425"/>
        <w:textAlignment w:val="center"/>
        <w:rPr>
          <w:rFonts w:ascii="Calibri" w:hAnsi="Calibri" w:cs="Calibri"/>
          <w:sz w:val="22"/>
          <w:szCs w:val="22"/>
        </w:rPr>
      </w:pPr>
      <w:del w:id="359" w:author="Kumar, Avinash SBOBNG-PTIA/ZE" w:date="2022-01-25T15:14:00Z">
        <w:r w:rsidDel="00181410">
          <w:rPr>
            <w:rFonts w:ascii="Calibri" w:hAnsi="Calibri" w:cs="Calibri"/>
            <w:sz w:val="22"/>
            <w:szCs w:val="22"/>
          </w:rPr>
          <w:delText>…</w:delText>
        </w:r>
      </w:del>
    </w:p>
    <w:p w14:paraId="64ABEADD" w14:textId="77777777" w:rsidR="007E7A3D" w:rsidRDefault="007E7A3D" w:rsidP="007E7A3D">
      <w:pPr>
        <w:numPr>
          <w:ilvl w:val="0"/>
          <w:numId w:val="5"/>
        </w:numPr>
        <w:tabs>
          <w:tab w:val="clear" w:pos="720"/>
          <w:tab w:val="num" w:pos="1134"/>
        </w:tabs>
        <w:ind w:left="709" w:hanging="425"/>
        <w:textAlignment w:val="center"/>
        <w:rPr>
          <w:rFonts w:ascii="Calibri" w:hAnsi="Calibri" w:cs="Calibri"/>
          <w:sz w:val="22"/>
          <w:szCs w:val="22"/>
        </w:rPr>
      </w:pPr>
      <w:del w:id="360" w:author="Kumar, Avinash SBOBNG-PTIA/ZE" w:date="2022-01-25T15:14:00Z">
        <w:r w:rsidDel="00181410">
          <w:rPr>
            <w:rFonts w:ascii="Calibri" w:hAnsi="Calibri" w:cs="Calibri"/>
            <w:sz w:val="22"/>
            <w:szCs w:val="22"/>
          </w:rPr>
          <w:delText>…</w:delText>
        </w:r>
      </w:del>
    </w:p>
    <w:p w14:paraId="2FA2EBF4" w14:textId="77777777" w:rsidR="003D48BE" w:rsidRDefault="003D48BE" w:rsidP="003D48BE">
      <w:pPr>
        <w:ind w:left="709"/>
        <w:textAlignment w:val="center"/>
        <w:rPr>
          <w:rFonts w:ascii="Calibri" w:hAnsi="Calibri" w:cs="Calibri"/>
          <w:sz w:val="22"/>
          <w:szCs w:val="22"/>
        </w:rPr>
      </w:pPr>
    </w:p>
    <w:p w14:paraId="325DFAA6" w14:textId="77777777" w:rsidR="007E7A3D" w:rsidRPr="0062317B" w:rsidRDefault="007E7A3D" w:rsidP="007E7A3D">
      <w:pPr>
        <w:pStyle w:val="NoSpacing"/>
        <w:rPr>
          <w:rFonts w:ascii="Avenir Black" w:hAnsi="Avenir Black"/>
          <w:b/>
          <w:bCs/>
          <w:u w:val="single"/>
        </w:rPr>
      </w:pPr>
      <w:r w:rsidRPr="0062317B">
        <w:rPr>
          <w:rFonts w:ascii="Avenir Black" w:hAnsi="Avenir Black"/>
          <w:b/>
          <w:bCs/>
          <w:u w:val="single"/>
        </w:rPr>
        <w:t>Assumptions</w:t>
      </w:r>
    </w:p>
    <w:p w14:paraId="5A658E64" w14:textId="4793C50A" w:rsidR="007E7A3D" w:rsidRPr="0062317B" w:rsidRDefault="007E7A3D" w:rsidP="007E7A3D">
      <w:pPr>
        <w:textAlignment w:val="center"/>
        <w:rPr>
          <w:rFonts w:ascii="AVENIR MEDIUM OBLIQUE" w:hAnsi="AVENIR MEDIUM OBLIQUE" w:cs="Calibri"/>
          <w:i/>
          <w:iCs/>
          <w:color w:val="1F497D" w:themeColor="text2"/>
          <w:sz w:val="22"/>
          <w:szCs w:val="22"/>
        </w:rPr>
      </w:pPr>
      <w:r w:rsidRPr="0062317B">
        <w:rPr>
          <w:rFonts w:ascii="AVENIR MEDIUM OBLIQUE" w:hAnsi="AVENIR MEDIUM OBLIQUE" w:cs="Calibri"/>
          <w:i/>
          <w:iCs/>
          <w:color w:val="1F497D" w:themeColor="text2"/>
          <w:sz w:val="22"/>
          <w:szCs w:val="22"/>
        </w:rPr>
        <w:t xml:space="preserve">Please </w:t>
      </w:r>
      <w:r>
        <w:rPr>
          <w:rFonts w:ascii="AVENIR MEDIUM OBLIQUE" w:hAnsi="AVENIR MEDIUM OBLIQUE" w:cs="Calibri"/>
          <w:i/>
          <w:iCs/>
          <w:color w:val="1F497D" w:themeColor="text2"/>
          <w:sz w:val="22"/>
          <w:szCs w:val="22"/>
        </w:rPr>
        <w:t xml:space="preserve">identify </w:t>
      </w:r>
      <w:r w:rsidR="004D2711">
        <w:rPr>
          <w:rFonts w:ascii="AVENIR MEDIUM OBLIQUE" w:hAnsi="AVENIR MEDIUM OBLIQUE" w:cs="Calibri"/>
          <w:i/>
          <w:iCs/>
          <w:color w:val="1F497D" w:themeColor="text2"/>
          <w:sz w:val="22"/>
          <w:szCs w:val="22"/>
        </w:rPr>
        <w:t>PDC</w:t>
      </w:r>
      <w:r w:rsidRPr="0062317B">
        <w:rPr>
          <w:rFonts w:ascii="AVENIR MEDIUM OBLIQUE" w:hAnsi="AVENIR MEDIUM OBLIQUE" w:cs="Calibri"/>
          <w:i/>
          <w:iCs/>
          <w:color w:val="1F497D" w:themeColor="text2"/>
          <w:sz w:val="22"/>
          <w:szCs w:val="22"/>
        </w:rPr>
        <w:t xml:space="preserve"> assumptions </w:t>
      </w:r>
      <w:r w:rsidR="001601E4">
        <w:rPr>
          <w:rFonts w:ascii="AVENIR MEDIUM OBLIQUE" w:hAnsi="AVENIR MEDIUM OBLIQUE" w:cs="Calibri"/>
          <w:i/>
          <w:iCs/>
          <w:color w:val="1F497D" w:themeColor="text2"/>
          <w:sz w:val="22"/>
          <w:szCs w:val="22"/>
        </w:rPr>
        <w:t xml:space="preserve">related to </w:t>
      </w:r>
      <w:r w:rsidR="002A08CE">
        <w:rPr>
          <w:rFonts w:ascii="AVENIR MEDIUM OBLIQUE" w:hAnsi="AVENIR MEDIUM OBLIQUE" w:cs="Calibri"/>
          <w:i/>
          <w:iCs/>
          <w:color w:val="1F497D" w:themeColor="text2"/>
          <w:sz w:val="22"/>
          <w:szCs w:val="22"/>
        </w:rPr>
        <w:t>client</w:t>
      </w:r>
      <w:r w:rsidR="001601E4">
        <w:rPr>
          <w:rFonts w:ascii="AVENIR MEDIUM OBLIQUE" w:hAnsi="AVENIR MEDIUM OBLIQUE" w:cs="Calibri"/>
          <w:i/>
          <w:iCs/>
          <w:color w:val="1F497D" w:themeColor="text2"/>
          <w:sz w:val="22"/>
          <w:szCs w:val="22"/>
        </w:rPr>
        <w:t xml:space="preserve"> </w:t>
      </w:r>
      <w:r w:rsidR="001601E4" w:rsidRPr="00A63DD3">
        <w:rPr>
          <w:rFonts w:ascii="AVENIR MEDIUM OBLIQUE" w:hAnsi="AVENIR MEDIUM OBLIQUE" w:cs="Calibri"/>
          <w:i/>
          <w:iCs/>
          <w:color w:val="1F497D" w:themeColor="text2"/>
          <w:sz w:val="22"/>
          <w:szCs w:val="22"/>
          <w:u w:val="single"/>
        </w:rPr>
        <w:t>responsibilities</w:t>
      </w:r>
      <w:r w:rsidR="00BE7378">
        <w:rPr>
          <w:rFonts w:ascii="AVENIR MEDIUM OBLIQUE" w:hAnsi="AVENIR MEDIUM OBLIQUE" w:cs="Calibri"/>
          <w:i/>
          <w:iCs/>
          <w:color w:val="1F497D" w:themeColor="text2"/>
          <w:sz w:val="22"/>
          <w:szCs w:val="22"/>
        </w:rPr>
        <w:t>/WoW</w:t>
      </w:r>
      <w:r w:rsidR="001601E4">
        <w:rPr>
          <w:rFonts w:ascii="AVENIR MEDIUM OBLIQUE" w:hAnsi="AVENIR MEDIUM OBLIQUE" w:cs="Calibri"/>
          <w:i/>
          <w:iCs/>
          <w:color w:val="1F497D" w:themeColor="text2"/>
          <w:sz w:val="22"/>
          <w:szCs w:val="22"/>
        </w:rPr>
        <w:t xml:space="preserve"> </w:t>
      </w:r>
      <w:r w:rsidR="00404C12">
        <w:rPr>
          <w:rFonts w:ascii="AVENIR MEDIUM OBLIQUE" w:hAnsi="AVENIR MEDIUM OBLIQUE" w:cs="Calibri"/>
          <w:i/>
          <w:iCs/>
          <w:color w:val="1F497D" w:themeColor="text2"/>
          <w:sz w:val="22"/>
          <w:szCs w:val="22"/>
        </w:rPr>
        <w:t xml:space="preserve">and </w:t>
      </w:r>
      <w:r w:rsidR="00E212C0" w:rsidRPr="00E212C0">
        <w:rPr>
          <w:rFonts w:ascii="AVENIR MEDIUM OBLIQUE" w:hAnsi="AVENIR MEDIUM OBLIQUE" w:cs="Calibri"/>
          <w:i/>
          <w:iCs/>
          <w:color w:val="1F497D" w:themeColor="text2"/>
          <w:sz w:val="22"/>
          <w:szCs w:val="22"/>
        </w:rPr>
        <w:t xml:space="preserve">on the </w:t>
      </w:r>
      <w:r w:rsidR="00E212C0" w:rsidRPr="00A63DD3">
        <w:rPr>
          <w:rFonts w:ascii="AVENIR MEDIUM OBLIQUE" w:hAnsi="AVENIR MEDIUM OBLIQUE" w:cs="Calibri"/>
          <w:i/>
          <w:iCs/>
          <w:color w:val="1F497D" w:themeColor="text2"/>
          <w:sz w:val="22"/>
          <w:szCs w:val="22"/>
          <w:u w:val="single"/>
        </w:rPr>
        <w:t>technology</w:t>
      </w:r>
      <w:r w:rsidR="00E212C0" w:rsidRPr="00E212C0">
        <w:rPr>
          <w:rFonts w:ascii="AVENIR MEDIUM OBLIQUE" w:hAnsi="AVENIR MEDIUM OBLIQUE" w:cs="Calibri"/>
          <w:i/>
          <w:iCs/>
          <w:color w:val="1F497D" w:themeColor="text2"/>
          <w:sz w:val="22"/>
          <w:szCs w:val="22"/>
        </w:rPr>
        <w:t xml:space="preserve"> solution</w:t>
      </w:r>
      <w:r w:rsidR="003539F0">
        <w:rPr>
          <w:rFonts w:ascii="AVENIR MEDIUM OBLIQUE" w:hAnsi="AVENIR MEDIUM OBLIQUE" w:cs="Calibri"/>
          <w:i/>
          <w:iCs/>
          <w:color w:val="1F497D" w:themeColor="text2"/>
          <w:sz w:val="22"/>
          <w:szCs w:val="22"/>
        </w:rPr>
        <w:t xml:space="preserve">.  </w:t>
      </w:r>
      <w:r w:rsidR="00B9785A">
        <w:rPr>
          <w:rFonts w:ascii="AVENIR MEDIUM OBLIQUE" w:hAnsi="AVENIR MEDIUM OBLIQUE" w:cs="Calibri"/>
          <w:i/>
          <w:iCs/>
          <w:color w:val="1F497D" w:themeColor="text2"/>
          <w:sz w:val="22"/>
          <w:szCs w:val="22"/>
        </w:rPr>
        <w:t xml:space="preserve">Examples:  </w:t>
      </w:r>
      <w:r w:rsidR="000E4100">
        <w:rPr>
          <w:rFonts w:ascii="AVENIR MEDIUM OBLIQUE" w:hAnsi="AVENIR MEDIUM OBLIQUE" w:cs="Calibri"/>
          <w:i/>
          <w:iCs/>
          <w:color w:val="1F497D" w:themeColor="text2"/>
          <w:sz w:val="22"/>
          <w:szCs w:val="22"/>
        </w:rPr>
        <w:t xml:space="preserve">BIA </w:t>
      </w:r>
      <w:r w:rsidR="002933DF">
        <w:rPr>
          <w:rFonts w:ascii="AVENIR MEDIUM OBLIQUE" w:hAnsi="AVENIR MEDIUM OBLIQUE" w:cs="Calibri"/>
          <w:i/>
          <w:iCs/>
          <w:color w:val="1F497D" w:themeColor="text2"/>
          <w:sz w:val="22"/>
          <w:szCs w:val="22"/>
        </w:rPr>
        <w:t>is the responsibility of the client team</w:t>
      </w:r>
      <w:r w:rsidR="007C1F81">
        <w:rPr>
          <w:rFonts w:ascii="AVENIR MEDIUM OBLIQUE" w:hAnsi="AVENIR MEDIUM OBLIQUE" w:cs="Calibri"/>
          <w:i/>
          <w:iCs/>
          <w:color w:val="1F497D" w:themeColor="text2"/>
          <w:sz w:val="22"/>
          <w:szCs w:val="22"/>
        </w:rPr>
        <w:t xml:space="preserve">.  </w:t>
      </w:r>
    </w:p>
    <w:p w14:paraId="0514753D" w14:textId="2EC27545" w:rsidR="007E7A3D" w:rsidRDefault="00181410" w:rsidP="007E7A3D">
      <w:pPr>
        <w:numPr>
          <w:ilvl w:val="0"/>
          <w:numId w:val="5"/>
        </w:numPr>
        <w:tabs>
          <w:tab w:val="clear" w:pos="720"/>
          <w:tab w:val="num" w:pos="1134"/>
        </w:tabs>
        <w:ind w:left="709" w:hanging="425"/>
        <w:textAlignment w:val="center"/>
        <w:rPr>
          <w:rFonts w:ascii="Calibri" w:hAnsi="Calibri" w:cs="Calibri"/>
          <w:sz w:val="22"/>
          <w:szCs w:val="22"/>
        </w:rPr>
      </w:pPr>
      <w:ins w:id="361" w:author="Kumar, Avinash SBOBNG-PTIA/ZE" w:date="2022-01-25T15:14:00Z">
        <w:r>
          <w:rPr>
            <w:rFonts w:ascii="Calibri" w:hAnsi="Calibri" w:cs="Calibri"/>
            <w:sz w:val="22"/>
            <w:szCs w:val="22"/>
          </w:rPr>
          <w:t>PIRA, BIA, LRA to be done by Project team</w:t>
        </w:r>
      </w:ins>
      <w:del w:id="362" w:author="Kumar, Avinash SBOBNG-PTIA/ZE" w:date="2022-01-25T15:14:00Z">
        <w:r w:rsidR="007E7A3D" w:rsidDel="00181410">
          <w:rPr>
            <w:rFonts w:ascii="Calibri" w:hAnsi="Calibri" w:cs="Calibri"/>
            <w:sz w:val="22"/>
            <w:szCs w:val="22"/>
          </w:rPr>
          <w:delText>…</w:delText>
        </w:r>
      </w:del>
    </w:p>
    <w:p w14:paraId="7CE24FA4" w14:textId="45A948F4" w:rsidR="007E7A3D" w:rsidRPr="00692F54" w:rsidRDefault="00181410" w:rsidP="007E7A3D">
      <w:pPr>
        <w:numPr>
          <w:ilvl w:val="0"/>
          <w:numId w:val="5"/>
        </w:numPr>
        <w:tabs>
          <w:tab w:val="clear" w:pos="720"/>
          <w:tab w:val="num" w:pos="1134"/>
        </w:tabs>
        <w:ind w:left="709" w:hanging="425"/>
        <w:textAlignment w:val="center"/>
        <w:rPr>
          <w:rFonts w:ascii="Calibri" w:hAnsi="Calibri" w:cs="Calibri"/>
          <w:sz w:val="22"/>
          <w:szCs w:val="22"/>
        </w:rPr>
      </w:pPr>
      <w:ins w:id="363" w:author="Kumar, Avinash SBOBNG-PTIA/ZE" w:date="2022-01-25T15:14:00Z">
        <w:r>
          <w:rPr>
            <w:rFonts w:ascii="Calibri" w:hAnsi="Calibri" w:cs="Calibri"/>
            <w:sz w:val="22"/>
            <w:szCs w:val="22"/>
          </w:rPr>
          <w:t>The python code for UNAGI has already been developed and it needs to be deployed as a</w:t>
        </w:r>
      </w:ins>
      <w:ins w:id="364" w:author="Kumar, Avinash SBOBNG-PTIA/ZE" w:date="2022-01-25T15:15:00Z">
        <w:r>
          <w:rPr>
            <w:rFonts w:ascii="Calibri" w:hAnsi="Calibri" w:cs="Calibri"/>
            <w:sz w:val="22"/>
            <w:szCs w:val="22"/>
          </w:rPr>
          <w:t xml:space="preserve"> web-based application in PDC</w:t>
        </w:r>
      </w:ins>
      <w:del w:id="365" w:author="Kumar, Avinash SBOBNG-PTIA/ZE" w:date="2022-01-25T15:14:00Z">
        <w:r w:rsidR="007E7A3D" w:rsidDel="00181410">
          <w:rPr>
            <w:rFonts w:ascii="Calibri" w:hAnsi="Calibri" w:cs="Calibri"/>
            <w:sz w:val="22"/>
            <w:szCs w:val="22"/>
          </w:rPr>
          <w:delText>…</w:delText>
        </w:r>
      </w:del>
    </w:p>
    <w:p w14:paraId="11164669" w14:textId="024E73F5" w:rsidR="007E7A3D" w:rsidRPr="00AA534C" w:rsidRDefault="00181410" w:rsidP="007E7A3D">
      <w:pPr>
        <w:numPr>
          <w:ilvl w:val="0"/>
          <w:numId w:val="5"/>
        </w:numPr>
        <w:tabs>
          <w:tab w:val="clear" w:pos="720"/>
          <w:tab w:val="num" w:pos="1134"/>
        </w:tabs>
        <w:ind w:left="709" w:hanging="425"/>
        <w:textAlignment w:val="center"/>
        <w:rPr>
          <w:rFonts w:ascii="Calibri" w:hAnsi="Calibri" w:cs="Calibri"/>
          <w:sz w:val="22"/>
          <w:szCs w:val="22"/>
        </w:rPr>
      </w:pPr>
      <w:ins w:id="366" w:author="Kumar, Avinash SBOBNG-PTIA/ZE" w:date="2022-01-25T15:15:00Z">
        <w:r>
          <w:rPr>
            <w:rFonts w:ascii="Calibri" w:hAnsi="Calibri" w:cs="Calibri"/>
            <w:sz w:val="22"/>
            <w:szCs w:val="22"/>
          </w:rPr>
          <w:t>To be added …</w:t>
        </w:r>
      </w:ins>
      <w:del w:id="367" w:author="Kumar, Avinash SBOBNG-PTIA/ZE" w:date="2022-01-25T15:15:00Z">
        <w:r w:rsidR="007E7A3D" w:rsidDel="00181410">
          <w:rPr>
            <w:rFonts w:ascii="Calibri" w:hAnsi="Calibri" w:cs="Calibri"/>
            <w:sz w:val="22"/>
            <w:szCs w:val="22"/>
          </w:rPr>
          <w:delText>…</w:delText>
        </w:r>
      </w:del>
    </w:p>
    <w:p w14:paraId="7EE1305B" w14:textId="33FAB527" w:rsidR="00503E43" w:rsidDel="00D0126A" w:rsidRDefault="00503E43" w:rsidP="00503E43">
      <w:pPr>
        <w:pStyle w:val="Heading2"/>
        <w:rPr>
          <w:del w:id="368" w:author="Kumar, Avinash SBOBNG-PTIA/ZE" w:date="2022-01-25T15:23:00Z"/>
          <w:b/>
          <w:bCs/>
        </w:rPr>
      </w:pPr>
    </w:p>
    <w:p w14:paraId="1E97D920" w14:textId="0AEE9BF1" w:rsidR="007E7A3D" w:rsidRPr="00503E43" w:rsidRDefault="007E7A3D" w:rsidP="00503E43">
      <w:pPr>
        <w:pStyle w:val="Heading2"/>
        <w:rPr>
          <w:b/>
          <w:bCs/>
        </w:rPr>
      </w:pPr>
      <w:bookmarkStart w:id="369" w:name="_Toc79839520"/>
      <w:r w:rsidRPr="00503E43">
        <w:rPr>
          <w:b/>
          <w:bCs/>
        </w:rPr>
        <w:t>Questions</w:t>
      </w:r>
      <w:bookmarkEnd w:id="369"/>
    </w:p>
    <w:p w14:paraId="42717631" w14:textId="2AAAFF02" w:rsidR="007E7A3D" w:rsidRPr="0062317B" w:rsidRDefault="007E7A3D" w:rsidP="007E7A3D">
      <w:pPr>
        <w:pStyle w:val="NoSpacing"/>
        <w:rPr>
          <w:rFonts w:ascii="AVENIR MEDIUM OBLIQUE" w:hAnsi="AVENIR MEDIUM OBLIQUE"/>
          <w:i/>
          <w:iCs/>
          <w:color w:val="1F497D" w:themeColor="text2"/>
        </w:rPr>
      </w:pPr>
      <w:r w:rsidRPr="0062317B">
        <w:rPr>
          <w:rFonts w:ascii="AVENIR MEDIUM OBLIQUE" w:hAnsi="AVENIR MEDIUM OBLIQUE"/>
          <w:i/>
          <w:iCs/>
          <w:color w:val="1F497D" w:themeColor="text2"/>
        </w:rPr>
        <w:t xml:space="preserve">Please </w:t>
      </w:r>
      <w:r>
        <w:rPr>
          <w:rFonts w:ascii="AVENIR MEDIUM OBLIQUE" w:hAnsi="AVENIR MEDIUM OBLIQUE"/>
          <w:i/>
          <w:iCs/>
          <w:color w:val="1F497D" w:themeColor="text2"/>
        </w:rPr>
        <w:t>list any open questions</w:t>
      </w:r>
      <w:r w:rsidR="00EC4D4F">
        <w:rPr>
          <w:rFonts w:ascii="AVENIR MEDIUM OBLIQUE" w:hAnsi="AVENIR MEDIUM OBLIQUE"/>
          <w:i/>
          <w:iCs/>
          <w:color w:val="1F497D" w:themeColor="text2"/>
        </w:rPr>
        <w:t xml:space="preserve"> which might impact the </w:t>
      </w:r>
      <w:r w:rsidR="00FD595F">
        <w:rPr>
          <w:rFonts w:ascii="AVENIR MEDIUM OBLIQUE" w:hAnsi="AVENIR MEDIUM OBLIQUE"/>
          <w:i/>
          <w:iCs/>
          <w:color w:val="1F497D" w:themeColor="text2"/>
        </w:rPr>
        <w:t>scope</w:t>
      </w:r>
      <w:r>
        <w:rPr>
          <w:rFonts w:ascii="AVENIR MEDIUM OBLIQUE" w:hAnsi="AVENIR MEDIUM OBLIQUE"/>
          <w:i/>
          <w:iCs/>
          <w:color w:val="1F497D" w:themeColor="text2"/>
        </w:rPr>
        <w:t>.</w:t>
      </w:r>
    </w:p>
    <w:p w14:paraId="15D02047" w14:textId="77777777" w:rsidR="007E7A3D" w:rsidRDefault="007E7A3D" w:rsidP="007E7A3D">
      <w:pPr>
        <w:numPr>
          <w:ilvl w:val="0"/>
          <w:numId w:val="5"/>
        </w:numPr>
        <w:tabs>
          <w:tab w:val="clear" w:pos="720"/>
          <w:tab w:val="num" w:pos="1134"/>
        </w:tabs>
        <w:ind w:left="709" w:hanging="425"/>
        <w:textAlignment w:val="center"/>
        <w:rPr>
          <w:rFonts w:ascii="Calibri" w:hAnsi="Calibri" w:cs="Calibri"/>
          <w:sz w:val="22"/>
          <w:szCs w:val="22"/>
        </w:rPr>
      </w:pPr>
      <w:r>
        <w:rPr>
          <w:rFonts w:ascii="Calibri" w:hAnsi="Calibri" w:cs="Calibri"/>
          <w:sz w:val="22"/>
          <w:szCs w:val="22"/>
        </w:rPr>
        <w:t>…</w:t>
      </w:r>
    </w:p>
    <w:p w14:paraId="6C72FB8A" w14:textId="77777777" w:rsidR="007E7A3D" w:rsidRPr="00692F54" w:rsidRDefault="007E7A3D" w:rsidP="007E7A3D">
      <w:pPr>
        <w:numPr>
          <w:ilvl w:val="0"/>
          <w:numId w:val="5"/>
        </w:numPr>
        <w:tabs>
          <w:tab w:val="clear" w:pos="720"/>
          <w:tab w:val="num" w:pos="1134"/>
        </w:tabs>
        <w:ind w:left="709" w:hanging="425"/>
        <w:textAlignment w:val="center"/>
        <w:rPr>
          <w:rFonts w:ascii="Calibri" w:hAnsi="Calibri" w:cs="Calibri"/>
          <w:sz w:val="22"/>
          <w:szCs w:val="22"/>
        </w:rPr>
      </w:pPr>
      <w:r>
        <w:rPr>
          <w:rFonts w:ascii="Calibri" w:hAnsi="Calibri" w:cs="Calibri"/>
          <w:sz w:val="22"/>
          <w:szCs w:val="22"/>
        </w:rPr>
        <w:t>…</w:t>
      </w:r>
    </w:p>
    <w:p w14:paraId="1228BC5F" w14:textId="76DA279F" w:rsidR="007E7A3D" w:rsidRPr="00AA534C" w:rsidRDefault="007E7A3D" w:rsidP="007E7A3D">
      <w:pPr>
        <w:numPr>
          <w:ilvl w:val="0"/>
          <w:numId w:val="5"/>
        </w:numPr>
        <w:tabs>
          <w:tab w:val="clear" w:pos="720"/>
          <w:tab w:val="num" w:pos="1134"/>
        </w:tabs>
        <w:ind w:left="709" w:hanging="425"/>
        <w:textAlignment w:val="center"/>
        <w:rPr>
          <w:rFonts w:ascii="Calibri" w:hAnsi="Calibri" w:cs="Calibri"/>
          <w:sz w:val="22"/>
          <w:szCs w:val="22"/>
        </w:rPr>
      </w:pPr>
      <w:r>
        <w:rPr>
          <w:rFonts w:ascii="Calibri" w:hAnsi="Calibri" w:cs="Calibri"/>
          <w:sz w:val="22"/>
          <w:szCs w:val="22"/>
        </w:rPr>
        <w:t>…</w:t>
      </w:r>
    </w:p>
    <w:p w14:paraId="3C2F37F3" w14:textId="77777777" w:rsidR="007E7A3D" w:rsidRDefault="007E7A3D" w:rsidP="00E912FD">
      <w:pPr>
        <w:pStyle w:val="NoSpacing"/>
      </w:pPr>
    </w:p>
    <w:p w14:paraId="4F39BE3C" w14:textId="77777777" w:rsidR="00EA27AF" w:rsidRDefault="00EA27AF" w:rsidP="00C50FC6">
      <w:pPr>
        <w:pStyle w:val="Subtitle"/>
        <w:rPr>
          <w:b/>
          <w:bCs/>
          <w:highlight w:val="yellow"/>
        </w:rPr>
      </w:pPr>
    </w:p>
    <w:p w14:paraId="5A118490" w14:textId="77777777" w:rsidR="00181410" w:rsidRDefault="00181410">
      <w:pPr>
        <w:rPr>
          <w:ins w:id="370" w:author="Kumar, Avinash SBOBNG-PTIA/ZE" w:date="2022-01-25T15:15:00Z"/>
          <w:rFonts w:ascii="Cambria" w:hAnsi="Cambria"/>
          <w:b/>
          <w:bCs/>
          <w:color w:val="365F91"/>
          <w:sz w:val="28"/>
          <w:szCs w:val="28"/>
          <w:lang w:val="en-US" w:eastAsia="en-US"/>
        </w:rPr>
      </w:pPr>
      <w:bookmarkStart w:id="371" w:name="_Toc79839521"/>
      <w:ins w:id="372" w:author="Kumar, Avinash SBOBNG-PTIA/ZE" w:date="2022-01-25T15:15:00Z">
        <w:r>
          <w:br w:type="page"/>
        </w:r>
      </w:ins>
    </w:p>
    <w:p w14:paraId="196B098A" w14:textId="16C33694" w:rsidR="00503E43" w:rsidRPr="00503E43" w:rsidRDefault="00503E43" w:rsidP="00503E43">
      <w:pPr>
        <w:pStyle w:val="Heading1"/>
      </w:pPr>
      <w:r w:rsidRPr="00503E43">
        <w:lastRenderedPageBreak/>
        <w:t>Section III</w:t>
      </w:r>
      <w:bookmarkEnd w:id="371"/>
    </w:p>
    <w:p w14:paraId="2890948E" w14:textId="20092206" w:rsidR="00C50FC6" w:rsidRPr="00E43FB8" w:rsidRDefault="00C50FC6" w:rsidP="00C50FC6">
      <w:pPr>
        <w:pStyle w:val="Subtitle"/>
      </w:pPr>
      <w:r w:rsidRPr="00E43FB8">
        <w:rPr>
          <w:b/>
          <w:bCs/>
          <w:highlight w:val="yellow"/>
        </w:rPr>
        <w:t>Section I</w:t>
      </w:r>
      <w:r w:rsidR="00EA27AF">
        <w:rPr>
          <w:b/>
          <w:bCs/>
          <w:highlight w:val="yellow"/>
        </w:rPr>
        <w:t>I</w:t>
      </w:r>
      <w:r w:rsidRPr="00E43FB8">
        <w:rPr>
          <w:b/>
          <w:bCs/>
          <w:highlight w:val="yellow"/>
        </w:rPr>
        <w:t xml:space="preserve">I – To be filled in </w:t>
      </w:r>
      <w:r w:rsidRPr="00BF7D83">
        <w:rPr>
          <w:b/>
          <w:bCs/>
          <w:highlight w:val="yellow"/>
        </w:rPr>
        <w:t xml:space="preserve">by </w:t>
      </w:r>
      <w:r w:rsidR="00EA27AF" w:rsidRPr="00BF7D83">
        <w:rPr>
          <w:b/>
          <w:bCs/>
          <w:highlight w:val="yellow"/>
        </w:rPr>
        <w:t>the Client</w:t>
      </w:r>
      <w:r w:rsidRPr="00BF7D83">
        <w:rPr>
          <w:b/>
          <w:bCs/>
          <w:highlight w:val="yellow"/>
        </w:rPr>
        <w:t xml:space="preserve">.  This section can be implemented in </w:t>
      </w:r>
      <w:proofErr w:type="spellStart"/>
      <w:r w:rsidRPr="00BF7D83">
        <w:rPr>
          <w:b/>
          <w:bCs/>
          <w:highlight w:val="yellow"/>
        </w:rPr>
        <w:t>MSForms</w:t>
      </w:r>
      <w:proofErr w:type="spellEnd"/>
      <w:r w:rsidRPr="00BF7D83">
        <w:rPr>
          <w:b/>
          <w:bCs/>
          <w:highlight w:val="yellow"/>
        </w:rPr>
        <w:t xml:space="preserve"> and integrated with ServiceNow and Jira.</w:t>
      </w:r>
    </w:p>
    <w:p w14:paraId="5AAA433A" w14:textId="529B7654" w:rsidR="003133CB" w:rsidRPr="00503E43" w:rsidRDefault="003133CB" w:rsidP="00503E43">
      <w:pPr>
        <w:pStyle w:val="Heading2"/>
        <w:rPr>
          <w:b/>
          <w:bCs/>
        </w:rPr>
      </w:pPr>
      <w:bookmarkStart w:id="373" w:name="_Toc79839522"/>
      <w:commentRangeStart w:id="374"/>
      <w:r w:rsidRPr="00503E43">
        <w:rPr>
          <w:b/>
          <w:bCs/>
        </w:rPr>
        <w:t>User</w:t>
      </w:r>
      <w:r w:rsidR="0027783C" w:rsidRPr="00503E43">
        <w:rPr>
          <w:b/>
          <w:bCs/>
        </w:rPr>
        <w:t xml:space="preserve"> Provisioning</w:t>
      </w:r>
      <w:commentRangeEnd w:id="374"/>
      <w:r w:rsidRPr="00503E43">
        <w:rPr>
          <w:rStyle w:val="CommentReference"/>
          <w:rFonts w:ascii="Times New Roman" w:hAnsi="Times New Roman"/>
          <w:b/>
          <w:bCs/>
          <w:color w:val="auto"/>
        </w:rPr>
        <w:commentReference w:id="374"/>
      </w:r>
      <w:bookmarkEnd w:id="373"/>
    </w:p>
    <w:p w14:paraId="50E1F4DE" w14:textId="77777777" w:rsidR="003133CB" w:rsidRPr="0062317B" w:rsidRDefault="003133CB" w:rsidP="003133CB">
      <w:pPr>
        <w:pStyle w:val="NoSpacing"/>
        <w:rPr>
          <w:rFonts w:ascii="AVENIR MEDIUM OBLIQUE" w:hAnsi="AVENIR MEDIUM OBLIQUE"/>
          <w:i/>
          <w:iCs/>
          <w:color w:val="1F497D" w:themeColor="text2"/>
          <w:sz w:val="20"/>
          <w:szCs w:val="20"/>
        </w:rPr>
      </w:pPr>
      <w:r w:rsidRPr="0062317B">
        <w:rPr>
          <w:rFonts w:ascii="AVENIR MEDIUM OBLIQUE" w:hAnsi="AVENIR MEDIUM OBLIQUE"/>
          <w:i/>
          <w:iCs/>
          <w:color w:val="1F497D" w:themeColor="text2"/>
          <w:sz w:val="20"/>
          <w:szCs w:val="20"/>
        </w:rPr>
        <w:t>Please provide</w:t>
      </w:r>
      <w:r>
        <w:rPr>
          <w:rFonts w:ascii="AVENIR MEDIUM OBLIQUE" w:hAnsi="AVENIR MEDIUM OBLIQUE"/>
          <w:i/>
          <w:iCs/>
          <w:color w:val="1F497D" w:themeColor="text2"/>
          <w:sz w:val="20"/>
          <w:szCs w:val="20"/>
        </w:rPr>
        <w:t xml:space="preserve"> a</w:t>
      </w:r>
      <w:r w:rsidRPr="0062317B">
        <w:rPr>
          <w:rFonts w:ascii="AVENIR MEDIUM OBLIQUE" w:hAnsi="AVENIR MEDIUM OBLIQUE"/>
          <w:i/>
          <w:iCs/>
          <w:color w:val="1F497D" w:themeColor="text2"/>
          <w:sz w:val="20"/>
          <w:szCs w:val="20"/>
        </w:rPr>
        <w:t xml:space="preserve"> </w:t>
      </w:r>
      <w:r>
        <w:rPr>
          <w:rFonts w:ascii="AVENIR MEDIUM OBLIQUE" w:hAnsi="AVENIR MEDIUM OBLIQUE"/>
          <w:i/>
          <w:iCs/>
          <w:color w:val="1F497D" w:themeColor="text2"/>
          <w:sz w:val="20"/>
          <w:szCs w:val="20"/>
        </w:rPr>
        <w:t>list of users that require access to the resources (development team only, excluding end users). Assumption is to provide access to all resources unless differently specified. Please use field ‘remarks’ for details.</w:t>
      </w:r>
    </w:p>
    <w:p w14:paraId="077BB89A" w14:textId="77777777" w:rsidR="003133CB" w:rsidRDefault="003133CB" w:rsidP="003133CB">
      <w:pPr>
        <w:pStyle w:val="NoSpacing"/>
      </w:pPr>
    </w:p>
    <w:tbl>
      <w:tblPr>
        <w:tblW w:w="9369" w:type="dxa"/>
        <w:tblCellMar>
          <w:left w:w="0" w:type="dxa"/>
          <w:right w:w="0" w:type="dxa"/>
        </w:tblCellMar>
        <w:tblLook w:val="0420" w:firstRow="1" w:lastRow="0" w:firstColumn="0" w:lastColumn="0" w:noHBand="0" w:noVBand="1"/>
      </w:tblPr>
      <w:tblGrid>
        <w:gridCol w:w="1980"/>
        <w:gridCol w:w="1984"/>
        <w:gridCol w:w="3828"/>
        <w:gridCol w:w="1577"/>
        <w:tblGridChange w:id="378">
          <w:tblGrid>
            <w:gridCol w:w="5"/>
            <w:gridCol w:w="1975"/>
            <w:gridCol w:w="5"/>
            <w:gridCol w:w="1979"/>
            <w:gridCol w:w="5"/>
            <w:gridCol w:w="3823"/>
            <w:gridCol w:w="5"/>
            <w:gridCol w:w="1572"/>
            <w:gridCol w:w="5"/>
          </w:tblGrid>
        </w:tblGridChange>
      </w:tblGrid>
      <w:tr w:rsidR="003133CB" w:rsidRPr="00975074" w14:paraId="46FE4F14"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30659827" w14:textId="5BC0E0A3" w:rsidR="003133CB" w:rsidRPr="00975074" w:rsidRDefault="00181410" w:rsidP="00CB7894">
            <w:pPr>
              <w:pStyle w:val="NoSpacing"/>
              <w:jc w:val="center"/>
              <w:rPr>
                <w:rFonts w:ascii="Avenir Light" w:hAnsi="Avenir Light"/>
                <w:b/>
                <w:bCs/>
                <w:color w:val="FFFFFF" w:themeColor="background1"/>
                <w:sz w:val="20"/>
                <w:szCs w:val="20"/>
                <w:lang w:val="en-GB"/>
              </w:rPr>
            </w:pPr>
            <w:ins w:id="379" w:author="Kumar, Avinash SBOBNG-PTIA/ZE" w:date="2022-01-25T15:16:00Z">
              <w:r>
                <w:rPr>
                  <w:rFonts w:ascii="Avenir Light" w:hAnsi="Avenir Light"/>
                  <w:b/>
                  <w:bCs/>
                  <w:color w:val="FFFFFF" w:themeColor="background1"/>
                  <w:sz w:val="20"/>
                  <w:szCs w:val="20"/>
                  <w:lang w:val="en-GB"/>
                </w:rPr>
                <w:t xml:space="preserve">First </w:t>
              </w:r>
            </w:ins>
            <w:r w:rsidR="003133CB">
              <w:rPr>
                <w:rFonts w:ascii="Avenir Light" w:hAnsi="Avenir Light"/>
                <w:b/>
                <w:bCs/>
                <w:color w:val="FFFFFF" w:themeColor="background1"/>
                <w:sz w:val="20"/>
                <w:szCs w:val="20"/>
                <w:lang w:val="en-GB"/>
              </w:rPr>
              <w:t>Name</w:t>
            </w:r>
          </w:p>
        </w:tc>
        <w:tc>
          <w:tcPr>
            <w:tcW w:w="1984"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448AF073" w14:textId="77777777" w:rsidR="003133CB" w:rsidRPr="00975074" w:rsidRDefault="003133CB" w:rsidP="00CB7894">
            <w:pPr>
              <w:pStyle w:val="NoSpacing"/>
              <w:jc w:val="center"/>
              <w:rPr>
                <w:rFonts w:ascii="Avenir Light" w:hAnsi="Avenir Light"/>
                <w:b/>
                <w:bCs/>
                <w:color w:val="FFFFFF" w:themeColor="background1"/>
                <w:sz w:val="20"/>
                <w:szCs w:val="20"/>
                <w:lang w:val="en-GB"/>
              </w:rPr>
            </w:pPr>
            <w:r>
              <w:rPr>
                <w:rFonts w:ascii="Avenir Light" w:hAnsi="Avenir Light"/>
                <w:b/>
                <w:bCs/>
                <w:color w:val="FFFFFF" w:themeColor="background1"/>
                <w:sz w:val="20"/>
                <w:szCs w:val="20"/>
                <w:lang w:val="en-GB"/>
              </w:rPr>
              <w:t>Surname</w:t>
            </w:r>
          </w:p>
        </w:tc>
        <w:tc>
          <w:tcPr>
            <w:tcW w:w="3828"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21375547" w14:textId="77777777" w:rsidR="003133CB" w:rsidRPr="00975074" w:rsidRDefault="003133CB" w:rsidP="00CB7894">
            <w:pPr>
              <w:pStyle w:val="NoSpacing"/>
              <w:jc w:val="center"/>
              <w:rPr>
                <w:rFonts w:ascii="Avenir Light" w:hAnsi="Avenir Light"/>
                <w:b/>
                <w:bCs/>
                <w:color w:val="FFFFFF" w:themeColor="background1"/>
                <w:sz w:val="20"/>
                <w:szCs w:val="20"/>
                <w:lang w:val="en-GB"/>
              </w:rPr>
            </w:pPr>
            <w:r>
              <w:rPr>
                <w:rFonts w:ascii="Avenir Light" w:hAnsi="Avenir Light"/>
                <w:b/>
                <w:bCs/>
                <w:color w:val="FFFFFF" w:themeColor="background1"/>
                <w:sz w:val="20"/>
                <w:szCs w:val="20"/>
                <w:lang w:val="en-GB"/>
              </w:rPr>
              <w:t>Email</w:t>
            </w:r>
          </w:p>
        </w:tc>
        <w:tc>
          <w:tcPr>
            <w:tcW w:w="1577" w:type="dxa"/>
            <w:tcBorders>
              <w:top w:val="single" w:sz="4" w:space="0" w:color="FFC000"/>
              <w:left w:val="single" w:sz="4" w:space="0" w:color="FFC000"/>
              <w:bottom w:val="single" w:sz="4" w:space="0" w:color="FFC000"/>
              <w:right w:val="single" w:sz="4" w:space="0" w:color="FFC000"/>
            </w:tcBorders>
            <w:shd w:val="clear" w:color="auto" w:fill="44546A"/>
            <w:tcMar>
              <w:top w:w="72" w:type="dxa"/>
              <w:left w:w="144" w:type="dxa"/>
              <w:bottom w:w="72" w:type="dxa"/>
              <w:right w:w="144" w:type="dxa"/>
            </w:tcMar>
            <w:vAlign w:val="center"/>
            <w:hideMark/>
          </w:tcPr>
          <w:p w14:paraId="62CF550A" w14:textId="77777777" w:rsidR="003133CB" w:rsidRPr="00975074" w:rsidRDefault="003133CB" w:rsidP="00CB7894">
            <w:pPr>
              <w:pStyle w:val="NoSpacing"/>
              <w:jc w:val="center"/>
              <w:rPr>
                <w:rFonts w:ascii="Avenir Light" w:hAnsi="Avenir Light"/>
                <w:b/>
                <w:bCs/>
                <w:color w:val="FFFFFF" w:themeColor="background1"/>
                <w:sz w:val="20"/>
                <w:szCs w:val="20"/>
                <w:lang w:val="en-GB"/>
              </w:rPr>
            </w:pPr>
            <w:r>
              <w:rPr>
                <w:rFonts w:ascii="Avenir Light" w:hAnsi="Avenir Light"/>
                <w:b/>
                <w:bCs/>
                <w:color w:val="FFFFFF" w:themeColor="background1"/>
                <w:sz w:val="20"/>
                <w:szCs w:val="20"/>
                <w:lang w:val="en-GB"/>
              </w:rPr>
              <w:t>Remarks</w:t>
            </w:r>
          </w:p>
        </w:tc>
      </w:tr>
      <w:tr w:rsidR="003133CB" w:rsidRPr="00975074" w14:paraId="06C0D24D"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252C8211" w14:textId="208BFA4B" w:rsidR="003133CB" w:rsidRPr="00975074" w:rsidRDefault="003133CB" w:rsidP="00CB7894">
            <w:pPr>
              <w:pStyle w:val="NoSpacing"/>
              <w:rPr>
                <w:rFonts w:ascii="Avenir Light" w:hAnsi="Avenir Light"/>
                <w:sz w:val="20"/>
                <w:szCs w:val="20"/>
                <w:lang w:val="en-GB"/>
              </w:rPr>
            </w:pPr>
            <w:del w:id="380" w:author="Kumar, Avinash SBOBNG-PTIA/ZE" w:date="2022-01-25T15:16:00Z">
              <w:r w:rsidDel="00181410">
                <w:rPr>
                  <w:rFonts w:ascii="Avenir Light" w:hAnsi="Avenir Light"/>
                  <w:sz w:val="20"/>
                  <w:szCs w:val="20"/>
                  <w:lang w:val="en-GB"/>
                </w:rPr>
                <w:delText xml:space="preserve"> </w:delText>
              </w:r>
            </w:del>
            <w:ins w:id="381" w:author="Kumar, Avinash SBOBNG-PTIA/ZE" w:date="2022-01-25T15:16:00Z">
              <w:r w:rsidR="00181410">
                <w:rPr>
                  <w:rFonts w:ascii="Avenir Light" w:hAnsi="Avenir Light"/>
                  <w:sz w:val="20"/>
                  <w:szCs w:val="20"/>
                  <w:lang w:val="en-GB"/>
                </w:rPr>
                <w:t>Yin</w:t>
              </w:r>
            </w:ins>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37868AD0" w14:textId="241A391D" w:rsidR="003133CB" w:rsidRPr="00975074" w:rsidRDefault="00181410" w:rsidP="00CB7894">
            <w:pPr>
              <w:pStyle w:val="NoSpacing"/>
              <w:rPr>
                <w:rFonts w:ascii="Avenir Light" w:hAnsi="Avenir Light"/>
                <w:sz w:val="20"/>
                <w:szCs w:val="20"/>
                <w:lang w:val="en-GB"/>
              </w:rPr>
            </w:pPr>
            <w:ins w:id="382" w:author="Kumar, Avinash SBOBNG-PTIA/ZE" w:date="2022-01-25T15:16:00Z">
              <w:r>
                <w:rPr>
                  <w:rFonts w:ascii="Avenir Light" w:hAnsi="Avenir Light"/>
                  <w:sz w:val="20"/>
                  <w:szCs w:val="20"/>
                  <w:lang w:val="en-GB"/>
                </w:rPr>
                <w:t>Sun</w:t>
              </w:r>
            </w:ins>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3F880FB9" w14:textId="227FFBD2" w:rsidR="003133CB" w:rsidRPr="00975074" w:rsidRDefault="00181410" w:rsidP="00CB7894">
            <w:pPr>
              <w:pStyle w:val="NoSpacing"/>
              <w:rPr>
                <w:rFonts w:ascii="Avenir Light" w:hAnsi="Avenir Light"/>
                <w:sz w:val="20"/>
                <w:szCs w:val="20"/>
                <w:lang w:val="en-GB"/>
              </w:rPr>
            </w:pPr>
            <w:ins w:id="383" w:author="Kumar, Avinash SBOBNG-PTIA/ZE" w:date="2022-01-25T15:16:00Z">
              <w:r w:rsidRPr="00181410">
                <w:rPr>
                  <w:rFonts w:ascii="Avenir Light" w:hAnsi="Avenir Light"/>
                  <w:sz w:val="20"/>
                  <w:szCs w:val="20"/>
                  <w:lang w:val="en-GB"/>
                </w:rPr>
                <w:t>Yin.Sun@shell.com</w:t>
              </w:r>
            </w:ins>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p w14:paraId="61D014F4" w14:textId="77777777" w:rsidR="003133CB" w:rsidRPr="00975074" w:rsidRDefault="003133CB" w:rsidP="00CB7894">
            <w:pPr>
              <w:pStyle w:val="NoSpacing"/>
              <w:jc w:val="center"/>
              <w:rPr>
                <w:rFonts w:ascii="Avenir Light" w:hAnsi="Avenir Light"/>
                <w:sz w:val="20"/>
                <w:szCs w:val="20"/>
                <w:lang w:val="en-GB"/>
              </w:rPr>
            </w:pPr>
          </w:p>
        </w:tc>
      </w:tr>
      <w:tr w:rsidR="003133CB" w:rsidRPr="00975074" w14:paraId="1F6ABE28" w14:textId="77777777" w:rsidTr="008479B4">
        <w:tblPrEx>
          <w:tblW w:w="9369" w:type="dxa"/>
          <w:tblCellMar>
            <w:left w:w="0" w:type="dxa"/>
            <w:right w:w="0" w:type="dxa"/>
          </w:tblCellMar>
          <w:tblLook w:val="0420" w:firstRow="1" w:lastRow="0" w:firstColumn="0" w:lastColumn="0" w:noHBand="0" w:noVBand="1"/>
          <w:tblPrExChange w:id="384" w:author="Kumar, Avinash SBOBNG-PTIA/ZE" w:date="2022-02-01T15:21:00Z">
            <w:tblPrEx>
              <w:tblW w:w="9369" w:type="dxa"/>
              <w:tblCellMar>
                <w:left w:w="0" w:type="dxa"/>
                <w:right w:w="0" w:type="dxa"/>
              </w:tblCellMar>
              <w:tblLook w:val="0420" w:firstRow="1" w:lastRow="0" w:firstColumn="0" w:lastColumn="0" w:noHBand="0" w:noVBand="1"/>
            </w:tblPrEx>
          </w:tblPrExChange>
        </w:tblPrEx>
        <w:trPr>
          <w:trHeight w:val="584"/>
          <w:trPrChange w:id="385" w:author="Kumar, Avinash SBOBNG-PTIA/ZE" w:date="2022-02-01T15:21:00Z">
            <w:trPr>
              <w:gridAfter w:val="0"/>
              <w:trHeight w:val="584"/>
            </w:trPr>
          </w:trPrChange>
        </w:trPr>
        <w:tc>
          <w:tcPr>
            <w:tcW w:w="1980"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Change w:id="386" w:author="Kumar, Avinash SBOBNG-PTIA/ZE" w:date="2022-02-01T15:21:00Z">
              <w:tcPr>
                <w:tcW w:w="1980" w:type="dxa"/>
                <w:gridSpan w:val="2"/>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
            </w:tcPrChange>
          </w:tcPr>
          <w:p w14:paraId="2E50788A" w14:textId="55F01718" w:rsidR="003133CB" w:rsidRPr="00975074" w:rsidRDefault="008479B4" w:rsidP="00CB7894">
            <w:pPr>
              <w:pStyle w:val="NoSpacing"/>
              <w:rPr>
                <w:rFonts w:ascii="Avenir Light" w:hAnsi="Avenir Light"/>
                <w:sz w:val="20"/>
                <w:szCs w:val="20"/>
                <w:lang w:val="en-GB"/>
              </w:rPr>
            </w:pPr>
            <w:ins w:id="387" w:author="Kumar, Avinash SBOBNG-PTIA/ZE" w:date="2022-02-01T15:21:00Z">
              <w:r>
                <w:rPr>
                  <w:rFonts w:ascii="Avenir Light" w:hAnsi="Avenir Light"/>
                  <w:sz w:val="20"/>
                  <w:szCs w:val="20"/>
                  <w:lang w:val="en-GB"/>
                </w:rPr>
                <w:t>Avinash</w:t>
              </w:r>
            </w:ins>
          </w:p>
        </w:tc>
        <w:tc>
          <w:tcPr>
            <w:tcW w:w="1984"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Change w:id="388" w:author="Kumar, Avinash SBOBNG-PTIA/ZE" w:date="2022-02-01T15:21:00Z">
              <w:tcPr>
                <w:tcW w:w="1984" w:type="dxa"/>
                <w:gridSpan w:val="2"/>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
            </w:tcPrChange>
          </w:tcPr>
          <w:p w14:paraId="602D122F" w14:textId="0D0C8A2E" w:rsidR="003133CB" w:rsidRPr="00975074" w:rsidRDefault="008479B4" w:rsidP="00CB7894">
            <w:pPr>
              <w:pStyle w:val="NoSpacing"/>
              <w:rPr>
                <w:rFonts w:ascii="Avenir Light" w:hAnsi="Avenir Light"/>
                <w:sz w:val="20"/>
                <w:szCs w:val="20"/>
                <w:lang w:val="en-GB"/>
              </w:rPr>
            </w:pPr>
            <w:ins w:id="389" w:author="Kumar, Avinash SBOBNG-PTIA/ZE" w:date="2022-02-01T15:21:00Z">
              <w:r>
                <w:rPr>
                  <w:rFonts w:ascii="Avenir Light" w:hAnsi="Avenir Light"/>
                  <w:sz w:val="20"/>
                  <w:szCs w:val="20"/>
                  <w:lang w:val="en-GB"/>
                </w:rPr>
                <w:t>Kumar</w:t>
              </w:r>
            </w:ins>
          </w:p>
        </w:tc>
        <w:tc>
          <w:tcPr>
            <w:tcW w:w="3828"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Change w:id="390" w:author="Kumar, Avinash SBOBNG-PTIA/ZE" w:date="2022-02-01T15:21:00Z">
              <w:tcPr>
                <w:tcW w:w="3828" w:type="dxa"/>
                <w:gridSpan w:val="2"/>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tcPr>
            </w:tcPrChange>
          </w:tcPr>
          <w:p w14:paraId="3C1F7CED" w14:textId="15120D3A" w:rsidR="003133CB" w:rsidRPr="00975074" w:rsidRDefault="008479B4" w:rsidP="00CB7894">
            <w:pPr>
              <w:pStyle w:val="NoSpacing"/>
              <w:rPr>
                <w:rFonts w:ascii="Avenir Light" w:hAnsi="Avenir Light"/>
                <w:sz w:val="20"/>
                <w:szCs w:val="20"/>
                <w:lang w:val="en-GB"/>
              </w:rPr>
            </w:pPr>
            <w:ins w:id="391" w:author="Kumar, Avinash SBOBNG-PTIA/ZE" w:date="2022-02-01T15:21:00Z">
              <w:r>
                <w:rPr>
                  <w:rFonts w:ascii="Avenir Light" w:hAnsi="Avenir Light"/>
                  <w:sz w:val="20"/>
                  <w:szCs w:val="20"/>
                  <w:lang w:val="en-GB"/>
                </w:rPr>
                <w:t>Avinash.kumar4@shell</w:t>
              </w:r>
            </w:ins>
            <w:ins w:id="392" w:author="Kumar, Avinash SBOBNG-PTIA/ZE" w:date="2022-02-01T15:22:00Z">
              <w:r>
                <w:rPr>
                  <w:rFonts w:ascii="Avenir Light" w:hAnsi="Avenir Light"/>
                  <w:sz w:val="20"/>
                  <w:szCs w:val="20"/>
                  <w:lang w:val="en-GB"/>
                </w:rPr>
                <w:t>.com</w:t>
              </w:r>
            </w:ins>
          </w:p>
        </w:tc>
        <w:tc>
          <w:tcPr>
            <w:tcW w:w="1577" w:type="dxa"/>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Change w:id="393" w:author="Kumar, Avinash SBOBNG-PTIA/ZE" w:date="2022-02-01T15:21:00Z">
              <w:tcPr>
                <w:tcW w:w="1577" w:type="dxa"/>
                <w:gridSpan w:val="2"/>
                <w:tcBorders>
                  <w:top w:val="single" w:sz="4" w:space="0" w:color="FFC000"/>
                  <w:left w:val="single" w:sz="4" w:space="0" w:color="FFC000"/>
                  <w:bottom w:val="single" w:sz="4" w:space="0" w:color="FFC000"/>
                  <w:right w:val="single" w:sz="4" w:space="0" w:color="FFC000"/>
                </w:tcBorders>
                <w:shd w:val="clear" w:color="auto" w:fill="E9EBF5"/>
                <w:tcMar>
                  <w:top w:w="72" w:type="dxa"/>
                  <w:left w:w="144" w:type="dxa"/>
                  <w:bottom w:w="72" w:type="dxa"/>
                  <w:right w:w="144" w:type="dxa"/>
                </w:tcMar>
                <w:vAlign w:val="center"/>
                <w:hideMark/>
              </w:tcPr>
            </w:tcPrChange>
          </w:tcPr>
          <w:p w14:paraId="1F086080" w14:textId="77777777" w:rsidR="003133CB" w:rsidRPr="00975074" w:rsidRDefault="003133CB" w:rsidP="00CB7894">
            <w:pPr>
              <w:pStyle w:val="NoSpacing"/>
              <w:jc w:val="center"/>
              <w:rPr>
                <w:rFonts w:ascii="Avenir Light" w:hAnsi="Avenir Light"/>
                <w:sz w:val="20"/>
                <w:szCs w:val="20"/>
                <w:lang w:val="en-GB"/>
              </w:rPr>
            </w:pPr>
          </w:p>
        </w:tc>
      </w:tr>
      <w:tr w:rsidR="003133CB" w:rsidRPr="00975074" w14:paraId="3F34AD18" w14:textId="77777777" w:rsidTr="008479B4">
        <w:tblPrEx>
          <w:tblW w:w="9369" w:type="dxa"/>
          <w:tblCellMar>
            <w:left w:w="0" w:type="dxa"/>
            <w:right w:w="0" w:type="dxa"/>
          </w:tblCellMar>
          <w:tblLook w:val="0420" w:firstRow="1" w:lastRow="0" w:firstColumn="0" w:lastColumn="0" w:noHBand="0" w:noVBand="1"/>
          <w:tblPrExChange w:id="394" w:author="Kumar, Avinash SBOBNG-PTIA/ZE" w:date="2022-02-01T15:21:00Z">
            <w:tblPrEx>
              <w:tblW w:w="9369" w:type="dxa"/>
              <w:tblCellMar>
                <w:left w:w="0" w:type="dxa"/>
                <w:right w:w="0" w:type="dxa"/>
              </w:tblCellMar>
              <w:tblLook w:val="0420" w:firstRow="1" w:lastRow="0" w:firstColumn="0" w:lastColumn="0" w:noHBand="0" w:noVBand="1"/>
            </w:tblPrEx>
          </w:tblPrExChange>
        </w:tblPrEx>
        <w:trPr>
          <w:trHeight w:val="584"/>
          <w:trPrChange w:id="395" w:author="Kumar, Avinash SBOBNG-PTIA/ZE" w:date="2022-02-01T15:21:00Z">
            <w:trPr>
              <w:gridAfter w:val="0"/>
              <w:trHeight w:val="584"/>
            </w:trPr>
          </w:trPrChange>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Change w:id="396" w:author="Kumar, Avinash SBOBNG-PTIA/ZE" w:date="2022-02-01T15:21:00Z">
              <w:tcPr>
                <w:tcW w:w="1980" w:type="dxa"/>
                <w:gridSpan w:val="2"/>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tcPrChange>
          </w:tcPr>
          <w:p w14:paraId="5D0DCC16" w14:textId="128F8651" w:rsidR="003133CB" w:rsidRPr="00975074" w:rsidRDefault="003133CB" w:rsidP="00CB7894">
            <w:pPr>
              <w:pStyle w:val="NoSpacing"/>
              <w:rPr>
                <w:rFonts w:ascii="Avenir Light" w:hAnsi="Avenir Light"/>
                <w:sz w:val="20"/>
                <w:szCs w:val="20"/>
                <w:lang w:val="en-GB"/>
              </w:rPr>
            </w:pPr>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Change w:id="397" w:author="Kumar, Avinash SBOBNG-PTIA/ZE" w:date="2022-02-01T15:21:00Z">
              <w:tcPr>
                <w:tcW w:w="1984" w:type="dxa"/>
                <w:gridSpan w:val="2"/>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tcPrChange>
          </w:tcPr>
          <w:p w14:paraId="755B53BC" w14:textId="70C00BBF" w:rsidR="003133CB" w:rsidRPr="00975074" w:rsidRDefault="003133CB" w:rsidP="00CB7894">
            <w:pPr>
              <w:pStyle w:val="NoSpacing"/>
              <w:rPr>
                <w:rFonts w:ascii="Avenir Light" w:hAnsi="Avenir Light"/>
                <w:sz w:val="20"/>
                <w:szCs w:val="20"/>
                <w:lang w:val="en-GB"/>
              </w:rPr>
            </w:pPr>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Change w:id="398" w:author="Kumar, Avinash SBOBNG-PTIA/ZE" w:date="2022-02-01T15:21:00Z">
              <w:tcPr>
                <w:tcW w:w="3828" w:type="dxa"/>
                <w:gridSpan w:val="2"/>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tcPrChange>
          </w:tcPr>
          <w:p w14:paraId="4BA85B24" w14:textId="73FA9F59" w:rsidR="003133CB" w:rsidRPr="00975074" w:rsidRDefault="003133CB" w:rsidP="00CB7894">
            <w:pPr>
              <w:pStyle w:val="NoSpacing"/>
              <w:rPr>
                <w:rFonts w:ascii="Avenir Light" w:hAnsi="Avenir Light"/>
                <w:sz w:val="20"/>
                <w:szCs w:val="20"/>
                <w:lang w:val="en-GB"/>
              </w:rPr>
            </w:pPr>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Change w:id="399" w:author="Kumar, Avinash SBOBNG-PTIA/ZE" w:date="2022-02-01T15:21:00Z">
              <w:tcPr>
                <w:tcW w:w="1577" w:type="dxa"/>
                <w:gridSpan w:val="2"/>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hideMark/>
              </w:tcPr>
            </w:tcPrChange>
          </w:tcPr>
          <w:p w14:paraId="14BD5A0F" w14:textId="77777777" w:rsidR="003133CB" w:rsidRPr="00975074" w:rsidRDefault="003133CB" w:rsidP="00CB7894">
            <w:pPr>
              <w:pStyle w:val="NoSpacing"/>
              <w:rPr>
                <w:rFonts w:ascii="Avenir Light" w:hAnsi="Avenir Light"/>
                <w:sz w:val="20"/>
                <w:szCs w:val="20"/>
                <w:lang w:val="en-GB"/>
              </w:rPr>
            </w:pPr>
          </w:p>
        </w:tc>
      </w:tr>
      <w:tr w:rsidR="00181410" w:rsidRPr="00975074" w14:paraId="085D8584"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49407BF6" w14:textId="730734BE" w:rsidR="00181410" w:rsidRPr="00975074" w:rsidRDefault="001D4356" w:rsidP="00CB7894">
            <w:pPr>
              <w:pStyle w:val="NoSpacing"/>
              <w:rPr>
                <w:rFonts w:ascii="Avenir Light" w:hAnsi="Avenir Light"/>
                <w:sz w:val="20"/>
                <w:szCs w:val="20"/>
                <w:lang w:val="en-GB"/>
              </w:rPr>
            </w:pPr>
            <w:del w:id="400" w:author="Kumar, Avinash SBOBNG-PTIA/ZE" w:date="2022-02-01T15:21:00Z">
              <w:r w:rsidDel="008479B4">
                <w:rPr>
                  <w:rFonts w:ascii="Avenir Light" w:hAnsi="Avenir Light"/>
                  <w:sz w:val="20"/>
                  <w:szCs w:val="20"/>
                  <w:lang w:val="en-GB"/>
                </w:rPr>
                <w:delText>David</w:delText>
              </w:r>
            </w:del>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49E07318" w14:textId="253B67BB" w:rsidR="00181410" w:rsidRPr="00975074" w:rsidRDefault="001D4356" w:rsidP="00CB7894">
            <w:pPr>
              <w:pStyle w:val="NoSpacing"/>
              <w:rPr>
                <w:rFonts w:ascii="Avenir Light" w:hAnsi="Avenir Light"/>
                <w:sz w:val="20"/>
                <w:szCs w:val="20"/>
                <w:lang w:val="en-GB"/>
              </w:rPr>
            </w:pPr>
            <w:del w:id="401" w:author="Kumar, Avinash SBOBNG-PTIA/ZE" w:date="2022-02-01T15:21:00Z">
              <w:r w:rsidDel="008479B4">
                <w:rPr>
                  <w:rFonts w:ascii="Avenir Light" w:hAnsi="Avenir Light"/>
                  <w:sz w:val="20"/>
                  <w:szCs w:val="20"/>
                  <w:lang w:val="en-GB"/>
                </w:rPr>
                <w:delText>Liney</w:delText>
              </w:r>
            </w:del>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42AC3AAF" w14:textId="27208281" w:rsidR="00181410" w:rsidRPr="00975074" w:rsidRDefault="00181410" w:rsidP="00CB7894">
            <w:pPr>
              <w:pStyle w:val="NoSpacing"/>
              <w:rPr>
                <w:rFonts w:ascii="Avenir Light" w:hAnsi="Avenir Light"/>
                <w:sz w:val="20"/>
                <w:szCs w:val="20"/>
                <w:lang w:val="en-GB"/>
              </w:rPr>
            </w:pPr>
            <w:del w:id="402" w:author="Kumar, Avinash SBOBNG-PTIA/ZE" w:date="2022-02-01T15:21:00Z">
              <w:r w:rsidRPr="00181410" w:rsidDel="008479B4">
                <w:rPr>
                  <w:rFonts w:ascii="Avenir Light" w:hAnsi="Avenir Light"/>
                  <w:sz w:val="20"/>
                  <w:szCs w:val="20"/>
                  <w:lang w:val="en-GB"/>
                </w:rPr>
                <w:delText>David.J.Liney@shell.com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45412AE" w14:textId="77777777" w:rsidR="00181410" w:rsidRPr="00975074" w:rsidRDefault="00181410" w:rsidP="00CB7894">
            <w:pPr>
              <w:pStyle w:val="NoSpacing"/>
              <w:rPr>
                <w:rFonts w:ascii="Avenir Light" w:hAnsi="Avenir Light"/>
                <w:sz w:val="20"/>
                <w:szCs w:val="20"/>
                <w:lang w:val="en-GB"/>
              </w:rPr>
            </w:pPr>
          </w:p>
        </w:tc>
      </w:tr>
      <w:tr w:rsidR="00181410" w:rsidRPr="00975074" w14:paraId="177835A7"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0C3F28FD" w14:textId="674A45ED" w:rsidR="00181410" w:rsidRPr="00975074" w:rsidRDefault="00181410" w:rsidP="00CB7894">
            <w:pPr>
              <w:pStyle w:val="NoSpacing"/>
              <w:rPr>
                <w:rFonts w:ascii="Avenir Light" w:hAnsi="Avenir Light"/>
                <w:sz w:val="20"/>
                <w:szCs w:val="20"/>
                <w:lang w:val="en-GB"/>
              </w:rPr>
            </w:pPr>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E141653" w14:textId="0B9ED47C" w:rsidR="00181410" w:rsidRPr="00975074" w:rsidRDefault="00181410" w:rsidP="00CB7894">
            <w:pPr>
              <w:pStyle w:val="NoSpacing"/>
              <w:rPr>
                <w:rFonts w:ascii="Avenir Light" w:hAnsi="Avenir Light"/>
                <w:sz w:val="20"/>
                <w:szCs w:val="20"/>
                <w:lang w:val="en-GB"/>
              </w:rPr>
            </w:pPr>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13A952A2" w14:textId="767F459F" w:rsidR="00181410" w:rsidRPr="00975074" w:rsidRDefault="001D4356" w:rsidP="00CB7894">
            <w:pPr>
              <w:pStyle w:val="NoSpacing"/>
              <w:rPr>
                <w:rFonts w:ascii="Avenir Light" w:hAnsi="Avenir Light"/>
                <w:sz w:val="20"/>
                <w:szCs w:val="20"/>
                <w:lang w:val="en-GB"/>
              </w:rPr>
            </w:pPr>
            <w:del w:id="403" w:author="Kumar, Avinash SBOBNG-PTIA/ZE" w:date="2022-02-01T15:21:00Z">
              <w:r w:rsidRPr="001D4356" w:rsidDel="008479B4">
                <w:rPr>
                  <w:rFonts w:ascii="Avenir Light" w:hAnsi="Avenir Light"/>
                  <w:sz w:val="20"/>
                  <w:szCs w:val="20"/>
                  <w:lang w:val="en-GB"/>
                </w:rPr>
                <w:delText>Erik.vanIperen@shell.com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1D3DAA7" w14:textId="77777777" w:rsidR="00181410" w:rsidRPr="00975074" w:rsidRDefault="00181410" w:rsidP="00CB7894">
            <w:pPr>
              <w:pStyle w:val="NoSpacing"/>
              <w:rPr>
                <w:rFonts w:ascii="Avenir Light" w:hAnsi="Avenir Light"/>
                <w:sz w:val="20"/>
                <w:szCs w:val="20"/>
                <w:lang w:val="en-GB"/>
              </w:rPr>
            </w:pPr>
          </w:p>
        </w:tc>
      </w:tr>
      <w:tr w:rsidR="00181410" w:rsidRPr="00975074" w14:paraId="5B5DF668"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79AEFA3E" w14:textId="753CA99F" w:rsidR="00181410" w:rsidRPr="00975074" w:rsidRDefault="00181410" w:rsidP="00CB7894">
            <w:pPr>
              <w:pStyle w:val="NoSpacing"/>
              <w:rPr>
                <w:rFonts w:ascii="Avenir Light" w:hAnsi="Avenir Light"/>
                <w:sz w:val="20"/>
                <w:szCs w:val="20"/>
                <w:lang w:val="en-GB"/>
              </w:rPr>
            </w:pPr>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48C30DAA" w14:textId="1E9FD860" w:rsidR="00181410" w:rsidRPr="00975074" w:rsidRDefault="00181410" w:rsidP="00CB7894">
            <w:pPr>
              <w:pStyle w:val="NoSpacing"/>
              <w:rPr>
                <w:rFonts w:ascii="Avenir Light" w:hAnsi="Avenir Light"/>
                <w:sz w:val="20"/>
                <w:szCs w:val="20"/>
                <w:lang w:val="en-GB"/>
              </w:rPr>
            </w:pPr>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7DF01762" w14:textId="176F29B6" w:rsidR="00181410" w:rsidRPr="00975074" w:rsidRDefault="001D4356" w:rsidP="00CB7894">
            <w:pPr>
              <w:pStyle w:val="NoSpacing"/>
              <w:rPr>
                <w:rFonts w:ascii="Avenir Light" w:hAnsi="Avenir Light"/>
                <w:sz w:val="20"/>
                <w:szCs w:val="20"/>
                <w:lang w:val="en-GB"/>
              </w:rPr>
            </w:pPr>
            <w:del w:id="404" w:author="Kumar, Avinash SBOBNG-PTIA/ZE" w:date="2022-02-01T15:21:00Z">
              <w:r w:rsidDel="008479B4">
                <w:rPr>
                  <w:rFonts w:ascii="Avenir Light" w:hAnsi="Avenir Light"/>
                  <w:sz w:val="20"/>
                  <w:szCs w:val="20"/>
                  <w:lang w:val="en-GB"/>
                </w:rPr>
                <w:delText>J</w:delText>
              </w:r>
              <w:r w:rsidRPr="001D4356" w:rsidDel="008479B4">
                <w:rPr>
                  <w:rFonts w:ascii="Avenir Light" w:hAnsi="Avenir Light"/>
                  <w:sz w:val="20"/>
                  <w:szCs w:val="20"/>
                  <w:lang w:val="en-GB"/>
                </w:rPr>
                <w:delText>enneke.Verhoef@shell.com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7EBE08A1" w14:textId="77777777" w:rsidR="00181410" w:rsidRPr="00975074" w:rsidRDefault="00181410" w:rsidP="00CB7894">
            <w:pPr>
              <w:pStyle w:val="NoSpacing"/>
              <w:rPr>
                <w:rFonts w:ascii="Avenir Light" w:hAnsi="Avenir Light"/>
                <w:sz w:val="20"/>
                <w:szCs w:val="20"/>
                <w:lang w:val="en-GB"/>
              </w:rPr>
            </w:pPr>
          </w:p>
        </w:tc>
      </w:tr>
      <w:tr w:rsidR="001D4356" w:rsidRPr="00975074" w14:paraId="4AD94F1C"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1733B27C" w14:textId="2C481CE8" w:rsidR="001D4356" w:rsidRPr="00975074" w:rsidRDefault="009E07C5" w:rsidP="00CB7894">
            <w:pPr>
              <w:pStyle w:val="NoSpacing"/>
              <w:rPr>
                <w:rFonts w:ascii="Avenir Light" w:hAnsi="Avenir Light"/>
                <w:sz w:val="20"/>
                <w:szCs w:val="20"/>
                <w:lang w:val="en-GB"/>
              </w:rPr>
            </w:pPr>
            <w:del w:id="405" w:author="Kumar, Avinash SBOBNG-PTIA/ZE" w:date="2022-02-01T15:21:00Z">
              <w:r w:rsidDel="008479B4">
                <w:rPr>
                  <w:rFonts w:ascii="Avenir Light" w:hAnsi="Avenir Light"/>
                  <w:sz w:val="20"/>
                  <w:szCs w:val="20"/>
                  <w:lang w:val="en-GB"/>
                </w:rPr>
                <w:delText>Martijn</w:delText>
              </w:r>
            </w:del>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3552F512" w14:textId="5ABD53E3" w:rsidR="001D4356" w:rsidRPr="00975074" w:rsidRDefault="009E07C5" w:rsidP="00CB7894">
            <w:pPr>
              <w:pStyle w:val="NoSpacing"/>
              <w:rPr>
                <w:rFonts w:ascii="Avenir Light" w:hAnsi="Avenir Light"/>
                <w:sz w:val="20"/>
                <w:szCs w:val="20"/>
                <w:lang w:val="en-GB"/>
              </w:rPr>
            </w:pPr>
            <w:del w:id="406" w:author="Kumar, Avinash SBOBNG-PTIA/ZE" w:date="2022-02-01T15:21:00Z">
              <w:r w:rsidDel="008479B4">
                <w:rPr>
                  <w:rFonts w:ascii="Avenir Light" w:hAnsi="Avenir Light"/>
                  <w:sz w:val="20"/>
                  <w:szCs w:val="20"/>
                  <w:lang w:val="en-GB"/>
                </w:rPr>
                <w:delText>Lunshof</w:delText>
              </w:r>
            </w:del>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4A908BF4" w14:textId="3344354B" w:rsidR="001D4356" w:rsidRDefault="009E07C5" w:rsidP="00CB7894">
            <w:pPr>
              <w:pStyle w:val="NoSpacing"/>
              <w:rPr>
                <w:rFonts w:ascii="Avenir Light" w:hAnsi="Avenir Light"/>
                <w:sz w:val="20"/>
                <w:szCs w:val="20"/>
                <w:lang w:val="en-GB"/>
              </w:rPr>
            </w:pPr>
            <w:del w:id="407" w:author="Kumar, Avinash SBOBNG-PTIA/ZE" w:date="2022-02-01T15:21:00Z">
              <w:r w:rsidRPr="009E07C5" w:rsidDel="008479B4">
                <w:rPr>
                  <w:rFonts w:ascii="Avenir Light" w:hAnsi="Avenir Light"/>
                  <w:sz w:val="20"/>
                  <w:szCs w:val="20"/>
                  <w:lang w:val="en-GB"/>
                </w:rPr>
                <w:delText>M.Lunshof@shell.com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2655F65F" w14:textId="77777777" w:rsidR="001D4356" w:rsidRPr="00975074" w:rsidRDefault="001D4356" w:rsidP="00CB7894">
            <w:pPr>
              <w:pStyle w:val="NoSpacing"/>
              <w:rPr>
                <w:rFonts w:ascii="Avenir Light" w:hAnsi="Avenir Light"/>
                <w:sz w:val="20"/>
                <w:szCs w:val="20"/>
                <w:lang w:val="en-GB"/>
              </w:rPr>
            </w:pPr>
          </w:p>
        </w:tc>
      </w:tr>
      <w:tr w:rsidR="001D4356" w:rsidRPr="00975074" w14:paraId="07079C7F"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3AC2DFD3" w14:textId="0DEAF600" w:rsidR="001D4356" w:rsidRPr="00975074" w:rsidRDefault="009E07C5" w:rsidP="00CB7894">
            <w:pPr>
              <w:pStyle w:val="NoSpacing"/>
              <w:rPr>
                <w:rFonts w:ascii="Avenir Light" w:hAnsi="Avenir Light"/>
                <w:sz w:val="20"/>
                <w:szCs w:val="20"/>
                <w:lang w:val="en-GB"/>
              </w:rPr>
            </w:pPr>
            <w:del w:id="408" w:author="Kumar, Avinash SBOBNG-PTIA/ZE" w:date="2022-02-01T15:21:00Z">
              <w:r w:rsidDel="008479B4">
                <w:rPr>
                  <w:rFonts w:ascii="Avenir Light" w:hAnsi="Avenir Light"/>
                  <w:sz w:val="20"/>
                  <w:szCs w:val="20"/>
                  <w:lang w:val="en-GB"/>
                </w:rPr>
                <w:delText>Arie</w:delText>
              </w:r>
            </w:del>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1117845" w14:textId="722198AC" w:rsidR="001D4356" w:rsidRPr="00975074" w:rsidRDefault="009E07C5" w:rsidP="00CB7894">
            <w:pPr>
              <w:pStyle w:val="NoSpacing"/>
              <w:rPr>
                <w:rFonts w:ascii="Avenir Light" w:hAnsi="Avenir Light"/>
                <w:sz w:val="20"/>
                <w:szCs w:val="20"/>
                <w:lang w:val="en-GB"/>
              </w:rPr>
            </w:pPr>
            <w:del w:id="409" w:author="Kumar, Avinash SBOBNG-PTIA/ZE" w:date="2022-02-01T15:21:00Z">
              <w:r w:rsidDel="008479B4">
                <w:rPr>
                  <w:rFonts w:ascii="Avenir Light" w:hAnsi="Avenir Light"/>
                  <w:sz w:val="20"/>
                  <w:szCs w:val="20"/>
                  <w:lang w:val="en-GB"/>
                </w:rPr>
                <w:delText>Bal</w:delText>
              </w:r>
            </w:del>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763FC801" w14:textId="6589CA45" w:rsidR="001D4356" w:rsidRDefault="009E07C5" w:rsidP="00CB7894">
            <w:pPr>
              <w:pStyle w:val="NoSpacing"/>
              <w:rPr>
                <w:rFonts w:ascii="Avenir Light" w:hAnsi="Avenir Light"/>
                <w:sz w:val="20"/>
                <w:szCs w:val="20"/>
                <w:lang w:val="en-GB"/>
              </w:rPr>
            </w:pPr>
            <w:del w:id="410" w:author="Kumar, Avinash SBOBNG-PTIA/ZE" w:date="2022-02-01T15:21:00Z">
              <w:r w:rsidRPr="009E07C5" w:rsidDel="008479B4">
                <w:rPr>
                  <w:rFonts w:ascii="Avenir Light" w:hAnsi="Avenir Light"/>
                  <w:sz w:val="20"/>
                  <w:szCs w:val="20"/>
                  <w:lang w:val="en-GB"/>
                </w:rPr>
                <w:delText>Arie.Bal@shell.com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07E8BF82" w14:textId="77777777" w:rsidR="001D4356" w:rsidRPr="00975074" w:rsidRDefault="001D4356" w:rsidP="00CB7894">
            <w:pPr>
              <w:pStyle w:val="NoSpacing"/>
              <w:rPr>
                <w:rFonts w:ascii="Avenir Light" w:hAnsi="Avenir Light"/>
                <w:sz w:val="20"/>
                <w:szCs w:val="20"/>
                <w:lang w:val="en-GB"/>
              </w:rPr>
            </w:pPr>
          </w:p>
        </w:tc>
      </w:tr>
      <w:tr w:rsidR="001D4356" w:rsidRPr="00975074" w14:paraId="64B25E06"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43BAB2C" w14:textId="4D7FC768" w:rsidR="001D4356" w:rsidRPr="00975074" w:rsidRDefault="009E07C5" w:rsidP="00CB7894">
            <w:pPr>
              <w:pStyle w:val="NoSpacing"/>
              <w:rPr>
                <w:rFonts w:ascii="Avenir Light" w:hAnsi="Avenir Light"/>
                <w:sz w:val="20"/>
                <w:szCs w:val="20"/>
                <w:lang w:val="en-GB"/>
              </w:rPr>
            </w:pPr>
            <w:del w:id="411" w:author="Kumar, Avinash SBOBNG-PTIA/ZE" w:date="2022-02-01T15:21:00Z">
              <w:r w:rsidDel="008479B4">
                <w:rPr>
                  <w:rFonts w:ascii="Avenir Light" w:hAnsi="Avenir Light"/>
                  <w:sz w:val="20"/>
                  <w:szCs w:val="20"/>
                  <w:lang w:val="en-GB"/>
                </w:rPr>
                <w:delText>Syed</w:delText>
              </w:r>
            </w:del>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0229910" w14:textId="3EC9599E" w:rsidR="001D4356" w:rsidRPr="00975074" w:rsidRDefault="009E07C5" w:rsidP="00CB7894">
            <w:pPr>
              <w:pStyle w:val="NoSpacing"/>
              <w:rPr>
                <w:rFonts w:ascii="Avenir Light" w:hAnsi="Avenir Light"/>
                <w:sz w:val="20"/>
                <w:szCs w:val="20"/>
                <w:lang w:val="en-GB"/>
              </w:rPr>
            </w:pPr>
            <w:del w:id="412" w:author="Kumar, Avinash SBOBNG-PTIA/ZE" w:date="2022-02-01T15:21:00Z">
              <w:r w:rsidDel="008479B4">
                <w:rPr>
                  <w:rFonts w:ascii="Avenir Light" w:hAnsi="Avenir Light"/>
                  <w:sz w:val="20"/>
                  <w:szCs w:val="20"/>
                  <w:lang w:val="en-GB"/>
                </w:rPr>
                <w:delText>Fahd Akhtar</w:delText>
              </w:r>
            </w:del>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2A56F21A" w14:textId="09EC06B1" w:rsidR="001D4356" w:rsidRDefault="009E07C5" w:rsidP="00CB7894">
            <w:pPr>
              <w:pStyle w:val="NoSpacing"/>
              <w:rPr>
                <w:rFonts w:ascii="Avenir Light" w:hAnsi="Avenir Light"/>
                <w:sz w:val="20"/>
                <w:szCs w:val="20"/>
                <w:lang w:val="en-GB"/>
              </w:rPr>
            </w:pPr>
            <w:del w:id="413" w:author="Kumar, Avinash SBOBNG-PTIA/ZE" w:date="2022-02-01T15:21:00Z">
              <w:r w:rsidRPr="009E07C5" w:rsidDel="008479B4">
                <w:rPr>
                  <w:rFonts w:ascii="Avenir Light" w:hAnsi="Avenir Light"/>
                  <w:sz w:val="20"/>
                  <w:szCs w:val="20"/>
                  <w:lang w:val="en-GB"/>
                </w:rPr>
                <w:delText>Syed-Fahad.Akhtar@shell.com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4928983" w14:textId="77777777" w:rsidR="001D4356" w:rsidRPr="00975074" w:rsidRDefault="001D4356" w:rsidP="00CB7894">
            <w:pPr>
              <w:pStyle w:val="NoSpacing"/>
              <w:rPr>
                <w:rFonts w:ascii="Avenir Light" w:hAnsi="Avenir Light"/>
                <w:sz w:val="20"/>
                <w:szCs w:val="20"/>
                <w:lang w:val="en-GB"/>
              </w:rPr>
            </w:pPr>
          </w:p>
        </w:tc>
      </w:tr>
      <w:tr w:rsidR="001D4356" w:rsidRPr="00975074" w14:paraId="6C3F9EE2"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29CDFA8D" w14:textId="0B24186D" w:rsidR="001D4356" w:rsidRPr="00975074" w:rsidRDefault="009E07C5" w:rsidP="00CB7894">
            <w:pPr>
              <w:pStyle w:val="NoSpacing"/>
              <w:rPr>
                <w:rFonts w:ascii="Avenir Light" w:hAnsi="Avenir Light"/>
                <w:sz w:val="20"/>
                <w:szCs w:val="20"/>
                <w:lang w:val="en-GB"/>
              </w:rPr>
            </w:pPr>
            <w:del w:id="414" w:author="Kumar, Avinash SBOBNG-PTIA/ZE" w:date="2022-02-01T15:21:00Z">
              <w:r w:rsidDel="008479B4">
                <w:rPr>
                  <w:rFonts w:ascii="Avenir Light" w:hAnsi="Avenir Light"/>
                  <w:sz w:val="20"/>
                  <w:szCs w:val="20"/>
                  <w:lang w:val="en-GB"/>
                </w:rPr>
                <w:delText>Travis</w:delText>
              </w:r>
            </w:del>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5E11BC0D" w14:textId="56DD842A" w:rsidR="001D4356" w:rsidRPr="00975074" w:rsidRDefault="009E07C5" w:rsidP="00CB7894">
            <w:pPr>
              <w:pStyle w:val="NoSpacing"/>
              <w:rPr>
                <w:rFonts w:ascii="Avenir Light" w:hAnsi="Avenir Light"/>
                <w:sz w:val="20"/>
                <w:szCs w:val="20"/>
                <w:lang w:val="en-GB"/>
              </w:rPr>
            </w:pPr>
            <w:del w:id="415" w:author="Kumar, Avinash SBOBNG-PTIA/ZE" w:date="2022-02-01T15:21:00Z">
              <w:r w:rsidDel="008479B4">
                <w:rPr>
                  <w:rFonts w:ascii="Avenir Light" w:hAnsi="Avenir Light"/>
                  <w:sz w:val="20"/>
                  <w:szCs w:val="20"/>
                  <w:lang w:val="en-GB"/>
                </w:rPr>
                <w:delText>Foster</w:delText>
              </w:r>
            </w:del>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9682DD7" w14:textId="3A11C5C9" w:rsidR="001D4356" w:rsidRDefault="009E07C5" w:rsidP="00CB7894">
            <w:pPr>
              <w:pStyle w:val="NoSpacing"/>
              <w:rPr>
                <w:rFonts w:ascii="Avenir Light" w:hAnsi="Avenir Light"/>
                <w:sz w:val="20"/>
                <w:szCs w:val="20"/>
                <w:lang w:val="en-GB"/>
              </w:rPr>
            </w:pPr>
            <w:del w:id="416" w:author="Kumar, Avinash SBOBNG-PTIA/ZE" w:date="2022-02-01T15:21:00Z">
              <w:r w:rsidRPr="009E07C5" w:rsidDel="008479B4">
                <w:rPr>
                  <w:rFonts w:ascii="Avenir Light" w:hAnsi="Avenir Light"/>
                  <w:sz w:val="20"/>
                  <w:szCs w:val="20"/>
                  <w:lang w:val="en-GB"/>
                </w:rPr>
                <w:delText>Travis.Foster@shell.com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5CB37941" w14:textId="77777777" w:rsidR="001D4356" w:rsidRPr="00975074" w:rsidRDefault="001D4356" w:rsidP="00CB7894">
            <w:pPr>
              <w:pStyle w:val="NoSpacing"/>
              <w:rPr>
                <w:rFonts w:ascii="Avenir Light" w:hAnsi="Avenir Light"/>
                <w:sz w:val="20"/>
                <w:szCs w:val="20"/>
                <w:lang w:val="en-GB"/>
              </w:rPr>
            </w:pPr>
          </w:p>
        </w:tc>
      </w:tr>
      <w:tr w:rsidR="009E07C5" w:rsidRPr="00975074" w14:paraId="37017495" w14:textId="77777777" w:rsidTr="00CB7894">
        <w:trPr>
          <w:trHeight w:val="584"/>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7D2AA1B9" w14:textId="7F696F43" w:rsidR="009E07C5" w:rsidRDefault="009E07C5" w:rsidP="00CB7894">
            <w:pPr>
              <w:pStyle w:val="NoSpacing"/>
              <w:rPr>
                <w:rFonts w:ascii="Avenir Light" w:hAnsi="Avenir Light"/>
                <w:sz w:val="20"/>
                <w:szCs w:val="20"/>
                <w:lang w:val="en-GB"/>
              </w:rPr>
            </w:pPr>
            <w:del w:id="417" w:author="Kumar, Avinash SBOBNG-PTIA/ZE" w:date="2022-02-01T15:21:00Z">
              <w:r w:rsidDel="008479B4">
                <w:rPr>
                  <w:rFonts w:ascii="Avenir Light" w:hAnsi="Avenir Light"/>
                  <w:sz w:val="20"/>
                  <w:szCs w:val="20"/>
                  <w:lang w:val="en-GB"/>
                </w:rPr>
                <w:delText>Sherjeel</w:delText>
              </w:r>
            </w:del>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78B2746" w14:textId="11E0FD7D" w:rsidR="009E07C5" w:rsidRDefault="009E07C5" w:rsidP="00CB7894">
            <w:pPr>
              <w:pStyle w:val="NoSpacing"/>
              <w:rPr>
                <w:rFonts w:ascii="Avenir Light" w:hAnsi="Avenir Light"/>
                <w:sz w:val="20"/>
                <w:szCs w:val="20"/>
                <w:lang w:val="en-GB"/>
              </w:rPr>
            </w:pPr>
            <w:del w:id="418" w:author="Kumar, Avinash SBOBNG-PTIA/ZE" w:date="2022-02-01T15:21:00Z">
              <w:r w:rsidDel="008479B4">
                <w:rPr>
                  <w:rFonts w:ascii="Avenir Light" w:hAnsi="Avenir Light"/>
                  <w:sz w:val="20"/>
                  <w:szCs w:val="20"/>
                  <w:lang w:val="en-GB"/>
                </w:rPr>
                <w:delText>Cheema</w:delText>
              </w:r>
            </w:del>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06E8603" w14:textId="02C9C6EC" w:rsidR="009E07C5" w:rsidRPr="009E07C5" w:rsidRDefault="009E07C5" w:rsidP="00CB7894">
            <w:pPr>
              <w:pStyle w:val="NoSpacing"/>
              <w:rPr>
                <w:rFonts w:ascii="Avenir Light" w:hAnsi="Avenir Light"/>
                <w:sz w:val="20"/>
                <w:szCs w:val="20"/>
                <w:lang w:val="en-GB"/>
              </w:rPr>
            </w:pPr>
            <w:del w:id="419" w:author="Kumar, Avinash SBOBNG-PTIA/ZE" w:date="2022-02-01T15:21:00Z">
              <w:r w:rsidRPr="009E07C5" w:rsidDel="008479B4">
                <w:rPr>
                  <w:rFonts w:ascii="Avenir Light" w:hAnsi="Avenir Light"/>
                  <w:sz w:val="20"/>
                  <w:szCs w:val="20"/>
                  <w:lang w:val="en-GB"/>
                </w:rPr>
                <w:delText>Sherjeel.Cheema@shell.com</w:delText>
              </w:r>
            </w:del>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0B181C47" w14:textId="77777777" w:rsidR="009E07C5" w:rsidRPr="00975074" w:rsidRDefault="009E07C5" w:rsidP="00CB7894">
            <w:pPr>
              <w:pStyle w:val="NoSpacing"/>
              <w:rPr>
                <w:rFonts w:ascii="Avenir Light" w:hAnsi="Avenir Light"/>
                <w:sz w:val="20"/>
                <w:szCs w:val="20"/>
                <w:lang w:val="en-GB"/>
              </w:rPr>
            </w:pPr>
          </w:p>
        </w:tc>
      </w:tr>
      <w:tr w:rsidR="00D0126A" w:rsidRPr="00975074" w14:paraId="0B71273F" w14:textId="77777777" w:rsidTr="00CB7894">
        <w:trPr>
          <w:trHeight w:val="584"/>
          <w:ins w:id="420" w:author="Kumar, Avinash SBOBNG-PTIA/ZE" w:date="2022-01-25T15:23:00Z"/>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0BB366B4" w14:textId="7773E699" w:rsidR="00D0126A" w:rsidRDefault="00D0126A" w:rsidP="00CB7894">
            <w:pPr>
              <w:pStyle w:val="NoSpacing"/>
              <w:rPr>
                <w:ins w:id="421" w:author="Kumar, Avinash SBOBNG-PTIA/ZE" w:date="2022-01-25T15:23:00Z"/>
                <w:rFonts w:ascii="Avenir Light" w:hAnsi="Avenir Light"/>
                <w:sz w:val="20"/>
                <w:szCs w:val="20"/>
                <w:lang w:val="en-GB"/>
              </w:rPr>
            </w:pPr>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7C77B10C" w14:textId="100DAB5E" w:rsidR="00D0126A" w:rsidRDefault="00D0126A" w:rsidP="00CB7894">
            <w:pPr>
              <w:pStyle w:val="NoSpacing"/>
              <w:rPr>
                <w:ins w:id="422" w:author="Kumar, Avinash SBOBNG-PTIA/ZE" w:date="2022-01-25T15:23:00Z"/>
                <w:rFonts w:ascii="Avenir Light" w:hAnsi="Avenir Light"/>
                <w:sz w:val="20"/>
                <w:szCs w:val="20"/>
                <w:lang w:val="en-GB"/>
              </w:rPr>
            </w:pPr>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16D01944" w14:textId="0ADE5FCB" w:rsidR="00D0126A" w:rsidRPr="009E07C5" w:rsidRDefault="00D0126A" w:rsidP="00CB7894">
            <w:pPr>
              <w:pStyle w:val="NoSpacing"/>
              <w:rPr>
                <w:ins w:id="423" w:author="Kumar, Avinash SBOBNG-PTIA/ZE" w:date="2022-01-25T15:23:00Z"/>
                <w:rFonts w:ascii="Avenir Light" w:hAnsi="Avenir Light"/>
                <w:sz w:val="20"/>
                <w:szCs w:val="20"/>
                <w:lang w:val="en-GB"/>
              </w:rPr>
            </w:pPr>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4865FB94" w14:textId="77777777" w:rsidR="00D0126A" w:rsidRPr="00975074" w:rsidRDefault="00D0126A" w:rsidP="00CB7894">
            <w:pPr>
              <w:pStyle w:val="NoSpacing"/>
              <w:rPr>
                <w:ins w:id="424" w:author="Kumar, Avinash SBOBNG-PTIA/ZE" w:date="2022-01-25T15:23:00Z"/>
                <w:rFonts w:ascii="Avenir Light" w:hAnsi="Avenir Light"/>
                <w:sz w:val="20"/>
                <w:szCs w:val="20"/>
                <w:lang w:val="en-GB"/>
              </w:rPr>
            </w:pPr>
          </w:p>
        </w:tc>
      </w:tr>
      <w:tr w:rsidR="00D0126A" w:rsidRPr="00975074" w14:paraId="0AE35956" w14:textId="77777777" w:rsidTr="00CB7894">
        <w:trPr>
          <w:trHeight w:val="584"/>
          <w:ins w:id="425" w:author="Kumar, Avinash SBOBNG-PTIA/ZE" w:date="2022-01-25T15:23:00Z"/>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61A97F36" w14:textId="1C043120" w:rsidR="00D0126A" w:rsidRDefault="00D0126A" w:rsidP="00CB7894">
            <w:pPr>
              <w:pStyle w:val="NoSpacing"/>
              <w:rPr>
                <w:ins w:id="426" w:author="Kumar, Avinash SBOBNG-PTIA/ZE" w:date="2022-01-25T15:23:00Z"/>
                <w:rFonts w:ascii="Avenir Light" w:hAnsi="Avenir Light"/>
                <w:sz w:val="20"/>
                <w:szCs w:val="20"/>
                <w:lang w:val="en-GB"/>
              </w:rPr>
            </w:pPr>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3E8225FD" w14:textId="40872787" w:rsidR="00D0126A" w:rsidRDefault="00D0126A" w:rsidP="00CB7894">
            <w:pPr>
              <w:pStyle w:val="NoSpacing"/>
              <w:rPr>
                <w:ins w:id="427" w:author="Kumar, Avinash SBOBNG-PTIA/ZE" w:date="2022-01-25T15:23:00Z"/>
                <w:rFonts w:ascii="Avenir Light" w:hAnsi="Avenir Light"/>
                <w:sz w:val="20"/>
                <w:szCs w:val="20"/>
                <w:lang w:val="en-GB"/>
              </w:rPr>
            </w:pPr>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21F83FEA" w14:textId="3462774A" w:rsidR="00D0126A" w:rsidRPr="009E07C5" w:rsidRDefault="00D0126A" w:rsidP="00CB7894">
            <w:pPr>
              <w:pStyle w:val="NoSpacing"/>
              <w:rPr>
                <w:ins w:id="428" w:author="Kumar, Avinash SBOBNG-PTIA/ZE" w:date="2022-01-25T15:23:00Z"/>
                <w:rFonts w:ascii="Avenir Light" w:hAnsi="Avenir Light"/>
                <w:sz w:val="20"/>
                <w:szCs w:val="20"/>
                <w:lang w:val="en-GB"/>
              </w:rPr>
            </w:pPr>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4BB8C827" w14:textId="77777777" w:rsidR="00D0126A" w:rsidRPr="00975074" w:rsidRDefault="00D0126A" w:rsidP="00CB7894">
            <w:pPr>
              <w:pStyle w:val="NoSpacing"/>
              <w:rPr>
                <w:ins w:id="429" w:author="Kumar, Avinash SBOBNG-PTIA/ZE" w:date="2022-01-25T15:23:00Z"/>
                <w:rFonts w:ascii="Avenir Light" w:hAnsi="Avenir Light"/>
                <w:sz w:val="20"/>
                <w:szCs w:val="20"/>
                <w:lang w:val="en-GB"/>
              </w:rPr>
            </w:pPr>
          </w:p>
        </w:tc>
      </w:tr>
      <w:tr w:rsidR="009E07C5" w:rsidRPr="00975074" w:rsidDel="009E07C5" w14:paraId="76DBAF8E" w14:textId="4D16E2DB" w:rsidTr="00CB7894">
        <w:trPr>
          <w:trHeight w:val="584"/>
          <w:del w:id="430" w:author="Kumar, Avinash SBOBNG-PTIA/ZE" w:date="2022-01-25T15:20:00Z"/>
        </w:trPr>
        <w:tc>
          <w:tcPr>
            <w:tcW w:w="1980"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35C3EE4C" w14:textId="4539F619" w:rsidR="009E07C5" w:rsidDel="009E07C5" w:rsidRDefault="009E07C5" w:rsidP="00CB7894">
            <w:pPr>
              <w:pStyle w:val="NoSpacing"/>
              <w:rPr>
                <w:del w:id="431" w:author="Kumar, Avinash SBOBNG-PTIA/ZE" w:date="2022-01-25T15:20:00Z"/>
                <w:rFonts w:ascii="Avenir Light" w:hAnsi="Avenir Light"/>
                <w:sz w:val="20"/>
                <w:szCs w:val="20"/>
                <w:lang w:val="en-GB"/>
              </w:rPr>
            </w:pPr>
          </w:p>
        </w:tc>
        <w:tc>
          <w:tcPr>
            <w:tcW w:w="1984"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3899AB95" w14:textId="5BA2F2B9" w:rsidR="009E07C5" w:rsidDel="009E07C5" w:rsidRDefault="009E07C5" w:rsidP="00CB7894">
            <w:pPr>
              <w:pStyle w:val="NoSpacing"/>
              <w:rPr>
                <w:del w:id="432" w:author="Kumar, Avinash SBOBNG-PTIA/ZE" w:date="2022-01-25T15:20:00Z"/>
                <w:rFonts w:ascii="Avenir Light" w:hAnsi="Avenir Light"/>
                <w:sz w:val="20"/>
                <w:szCs w:val="20"/>
                <w:lang w:val="en-GB"/>
              </w:rPr>
            </w:pPr>
          </w:p>
        </w:tc>
        <w:tc>
          <w:tcPr>
            <w:tcW w:w="3828"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7A584206" w14:textId="154694A7" w:rsidR="009E07C5" w:rsidRPr="009E07C5" w:rsidDel="009E07C5" w:rsidRDefault="009E07C5" w:rsidP="00CB7894">
            <w:pPr>
              <w:pStyle w:val="NoSpacing"/>
              <w:rPr>
                <w:del w:id="433" w:author="Kumar, Avinash SBOBNG-PTIA/ZE" w:date="2022-01-25T15:20:00Z"/>
                <w:rFonts w:ascii="Avenir Light" w:hAnsi="Avenir Light"/>
                <w:sz w:val="20"/>
                <w:szCs w:val="20"/>
                <w:lang w:val="en-GB"/>
              </w:rPr>
            </w:pPr>
          </w:p>
        </w:tc>
        <w:tc>
          <w:tcPr>
            <w:tcW w:w="1577" w:type="dxa"/>
            <w:tcBorders>
              <w:top w:val="single" w:sz="4" w:space="0" w:color="FFC000"/>
              <w:left w:val="single" w:sz="4" w:space="0" w:color="FFC000"/>
              <w:bottom w:val="single" w:sz="4" w:space="0" w:color="FFC000"/>
              <w:right w:val="single" w:sz="4" w:space="0" w:color="FFC000"/>
            </w:tcBorders>
            <w:shd w:val="clear" w:color="auto" w:fill="CFD5EA"/>
            <w:tcMar>
              <w:top w:w="72" w:type="dxa"/>
              <w:left w:w="144" w:type="dxa"/>
              <w:bottom w:w="72" w:type="dxa"/>
              <w:right w:w="144" w:type="dxa"/>
            </w:tcMar>
            <w:vAlign w:val="center"/>
          </w:tcPr>
          <w:p w14:paraId="26E9EAA6" w14:textId="4FC17E4B" w:rsidR="009E07C5" w:rsidRPr="00975074" w:rsidDel="009E07C5" w:rsidRDefault="009E07C5" w:rsidP="00CB7894">
            <w:pPr>
              <w:pStyle w:val="NoSpacing"/>
              <w:rPr>
                <w:del w:id="434" w:author="Kumar, Avinash SBOBNG-PTIA/ZE" w:date="2022-01-25T15:20:00Z"/>
                <w:rFonts w:ascii="Avenir Light" w:hAnsi="Avenir Light"/>
                <w:sz w:val="20"/>
                <w:szCs w:val="20"/>
                <w:lang w:val="en-GB"/>
              </w:rPr>
            </w:pPr>
          </w:p>
        </w:tc>
      </w:tr>
    </w:tbl>
    <w:p w14:paraId="30CC4123" w14:textId="77777777" w:rsidR="003133CB" w:rsidRPr="00FD4818" w:rsidRDefault="003133CB" w:rsidP="00E912FD">
      <w:pPr>
        <w:pStyle w:val="NoSpacing"/>
      </w:pPr>
    </w:p>
    <w:sectPr w:rsidR="003133CB" w:rsidRPr="00FD4818" w:rsidSect="0021191E">
      <w:headerReference w:type="default" r:id="rId17"/>
      <w:footerReference w:type="default" r:id="rId18"/>
      <w:headerReference w:type="first" r:id="rId19"/>
      <w:footerReference w:type="first" r:id="rId20"/>
      <w:type w:val="continuous"/>
      <w:pgSz w:w="12240" w:h="15840" w:code="1"/>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Grinev, Elena SITI-ITZ/E" w:date="2021-08-14T13:19:00Z" w:initials="EG">
    <w:p w14:paraId="460AAAED" w14:textId="27F8EA51" w:rsidR="004969A9" w:rsidRDefault="004969A9" w:rsidP="00ED209E">
      <w:pPr>
        <w:pStyle w:val="CommentText"/>
      </w:pPr>
      <w:r>
        <w:rPr>
          <w:rStyle w:val="CommentReference"/>
        </w:rPr>
        <w:annotationRef/>
      </w:r>
      <w:r>
        <w:fldChar w:fldCharType="begin"/>
      </w:r>
      <w:r>
        <w:instrText xml:space="preserve"> HYPERLINK "mailto:S.Salam@shell.com" </w:instrText>
      </w:r>
      <w:bookmarkStart w:id="59" w:name="_@_92CA7C5FE2A24FB198FF7F46A8FD7C3CZ"/>
      <w:r>
        <w:rPr>
          <w:rStyle w:val="Mention"/>
        </w:rPr>
        <w:fldChar w:fldCharType="separate"/>
      </w:r>
      <w:bookmarkEnd w:id="59"/>
      <w:r w:rsidRPr="006B65E5">
        <w:rPr>
          <w:rStyle w:val="Mention"/>
          <w:noProof/>
        </w:rPr>
        <w:t>@Salam, Sajed SITI-PTIZ/N</w:t>
      </w:r>
      <w:r>
        <w:fldChar w:fldCharType="end"/>
      </w:r>
      <w:r>
        <w:t xml:space="preserve"> Can you please figure out what we should be asking clients to properly set them up for </w:t>
      </w:r>
      <w:proofErr w:type="spellStart"/>
      <w:r>
        <w:t>aws@shell</w:t>
      </w:r>
      <w:proofErr w:type="spellEnd"/>
      <w:r>
        <w:t xml:space="preserve"> provisioning, cost accounting, and chargebacks? </w:t>
      </w:r>
      <w:r>
        <w:fldChar w:fldCharType="begin"/>
      </w:r>
      <w:r>
        <w:instrText xml:space="preserve"> HYPERLINK "mailto:Bedros.Kechichian@shell.com" </w:instrText>
      </w:r>
      <w:bookmarkStart w:id="60" w:name="_@_BB5E047FB5DC4205A6942B9C3541042FZ"/>
      <w:r>
        <w:rPr>
          <w:rStyle w:val="Mention"/>
        </w:rPr>
        <w:fldChar w:fldCharType="separate"/>
      </w:r>
      <w:bookmarkEnd w:id="60"/>
      <w:r w:rsidRPr="00FE27CC">
        <w:rPr>
          <w:rStyle w:val="Mention"/>
          <w:noProof/>
        </w:rPr>
        <w:t>@Kechichian, Bedros SITI-PTIV/ZA</w:t>
      </w:r>
      <w:r>
        <w:fldChar w:fldCharType="end"/>
      </w:r>
      <w:r>
        <w:t xml:space="preserve"> </w:t>
      </w:r>
      <w:r>
        <w:fldChar w:fldCharType="begin"/>
      </w:r>
      <w:r>
        <w:instrText xml:space="preserve"> HYPERLINK "mailto:Chethan.Shetty@shell.com" </w:instrText>
      </w:r>
      <w:bookmarkStart w:id="61" w:name="_@_F52EDFAB55D34D6797DBD069EF9E9FF8"/>
      <w:r>
        <w:fldChar w:fldCharType="separate"/>
      </w:r>
      <w:bookmarkEnd w:id="61"/>
      <w:r w:rsidRPr="00FE27CC">
        <w:rPr>
          <w:rStyle w:val="UnresolvedMention"/>
          <w:noProof/>
          <w:u w:val="dotted"/>
        </w:rPr>
        <w:t>@Shetty, Chethan H SBOBNG-PTIV/ZA</w:t>
      </w:r>
      <w:r>
        <w:fldChar w:fldCharType="end"/>
      </w:r>
      <w:r>
        <w:t xml:space="preserve"> please assist.</w:t>
      </w:r>
    </w:p>
    <w:p w14:paraId="224C17D9" w14:textId="77777777" w:rsidR="004969A9" w:rsidRDefault="004969A9" w:rsidP="00ED209E">
      <w:pPr>
        <w:pStyle w:val="CommentText"/>
        <w:numPr>
          <w:ilvl w:val="0"/>
          <w:numId w:val="36"/>
        </w:numPr>
      </w:pPr>
      <w:r>
        <w:t>Application ID</w:t>
      </w:r>
    </w:p>
    <w:p w14:paraId="5C3B99D3" w14:textId="77777777" w:rsidR="004969A9" w:rsidRDefault="004969A9" w:rsidP="00ED209E">
      <w:pPr>
        <w:pStyle w:val="CommentText"/>
        <w:numPr>
          <w:ilvl w:val="0"/>
          <w:numId w:val="36"/>
        </w:numPr>
      </w:pPr>
      <w:r>
        <w:t>WBS code</w:t>
      </w:r>
    </w:p>
    <w:p w14:paraId="0FE128DB" w14:textId="7589241E" w:rsidR="004969A9" w:rsidRDefault="004969A9" w:rsidP="00ED209E">
      <w:pPr>
        <w:pStyle w:val="CommentText"/>
        <w:numPr>
          <w:ilvl w:val="0"/>
          <w:numId w:val="36"/>
        </w:numPr>
      </w:pPr>
      <w:r>
        <w:t>Cost center code</w:t>
      </w:r>
    </w:p>
  </w:comment>
  <w:comment w:id="81" w:author="Grinev, Elena SITI-ITZ/E" w:date="2021-09-01T14:45:00Z" w:initials="EG">
    <w:p w14:paraId="483C5310" w14:textId="10A8B7A2" w:rsidR="004969A9" w:rsidRDefault="004969A9" w:rsidP="001E72D9">
      <w:pPr>
        <w:pStyle w:val="CommentText"/>
      </w:pPr>
      <w:r>
        <w:rPr>
          <w:rStyle w:val="CommentReference"/>
        </w:rPr>
        <w:annotationRef/>
      </w:r>
      <w:r>
        <w:t>Add timing/urgency of the need</w:t>
      </w:r>
    </w:p>
  </w:comment>
  <w:comment w:id="152" w:author="Grinev, Elena SITI-ITZ/E" w:date="2021-09-01T14:47:00Z" w:initials="EG">
    <w:p w14:paraId="6E2E5237" w14:textId="61C7CFAC" w:rsidR="004969A9" w:rsidRDefault="004969A9">
      <w:pPr>
        <w:pStyle w:val="CommentText"/>
      </w:pPr>
      <w:r>
        <w:rPr>
          <w:rStyle w:val="CommentReference"/>
        </w:rPr>
        <w:annotationRef/>
      </w:r>
      <w:r>
        <w:t>Ways of working with Agile Hub</w:t>
      </w:r>
    </w:p>
  </w:comment>
  <w:comment w:id="160" w:author="Grinev, Elena SITI-ITZ/E" w:date="2021-09-01T14:39:00Z" w:initials="EG">
    <w:p w14:paraId="64079928" w14:textId="2837A7E4" w:rsidR="004969A9" w:rsidRDefault="004969A9">
      <w:pPr>
        <w:pStyle w:val="CommentText"/>
      </w:pPr>
      <w:r>
        <w:rPr>
          <w:rStyle w:val="CommentReference"/>
        </w:rPr>
        <w:annotationRef/>
      </w:r>
      <w:r>
        <w:t xml:space="preserve">Add type of company </w:t>
      </w:r>
      <w:proofErr w:type="gramStart"/>
      <w:r>
        <w:t>i.e.</w:t>
      </w:r>
      <w:proofErr w:type="gramEnd"/>
      <w:r>
        <w:t xml:space="preserve"> Portfolio</w:t>
      </w:r>
    </w:p>
  </w:comment>
  <w:comment w:id="168" w:author="Tondi, Federico SIPC-PTIY/BA" w:date="2021-08-06T10:46:00Z" w:initials="TS">
    <w:p w14:paraId="55395583" w14:textId="6C39E8DC" w:rsidR="004969A9" w:rsidRDefault="004969A9">
      <w:pPr>
        <w:pStyle w:val="CommentText"/>
      </w:pPr>
      <w:r>
        <w:t>Should this be different depending on scope (spike / PoC / prototype / MVP / Full scope)?</w:t>
      </w:r>
      <w:r>
        <w:rPr>
          <w:rStyle w:val="CommentReference"/>
        </w:rPr>
        <w:annotationRef/>
      </w:r>
    </w:p>
  </w:comment>
  <w:comment w:id="273" w:author="Grinev, Elena SITI-ITZ/E" w:date="2021-08-16T12:56:00Z" w:initials="EG">
    <w:p w14:paraId="50950EA5" w14:textId="5D8E20D2" w:rsidR="004969A9" w:rsidRDefault="004969A9">
      <w:pPr>
        <w:pStyle w:val="CommentText"/>
      </w:pPr>
      <w:r>
        <w:rPr>
          <w:rStyle w:val="CommentReference"/>
        </w:rPr>
        <w:annotationRef/>
      </w:r>
      <w:r>
        <w:fldChar w:fldCharType="begin"/>
      </w:r>
      <w:r>
        <w:instrText xml:space="preserve"> HYPERLINK "mailto:Simon.Agamah@shell.com" </w:instrText>
      </w:r>
      <w:bookmarkStart w:id="274" w:name="_@_2A47FA61F19C4C3EAB7750EA1406E93AZ"/>
      <w:r>
        <w:rPr>
          <w:rStyle w:val="Mention"/>
        </w:rPr>
        <w:fldChar w:fldCharType="separate"/>
      </w:r>
      <w:bookmarkEnd w:id="274"/>
      <w:r w:rsidRPr="00351B03">
        <w:rPr>
          <w:rStyle w:val="Mention"/>
          <w:noProof/>
        </w:rPr>
        <w:t>@Agamah, Simon U SITI-PTIA/ZE</w:t>
      </w:r>
      <w:r>
        <w:fldChar w:fldCharType="end"/>
      </w:r>
      <w:r>
        <w:t xml:space="preserve"> Describe when this option is appropriate to use.</w:t>
      </w:r>
    </w:p>
  </w:comment>
  <w:comment w:id="280" w:author="Grinev, Elena SITI-ITZ/E" w:date="2021-08-10T13:45:00Z" w:initials="EG">
    <w:p w14:paraId="40AFCEE2" w14:textId="4309438E" w:rsidR="004969A9" w:rsidRDefault="004969A9">
      <w:pPr>
        <w:pStyle w:val="CommentText"/>
      </w:pPr>
      <w:r>
        <w:rPr>
          <w:rStyle w:val="CommentReference"/>
        </w:rPr>
        <w:annotationRef/>
      </w:r>
      <w:r>
        <w:fldChar w:fldCharType="begin"/>
      </w:r>
      <w:r>
        <w:instrText xml:space="preserve"> HYPERLINK "mailto:Tamas.Kerekjarto@shell.com" </w:instrText>
      </w:r>
      <w:bookmarkStart w:id="284" w:name="_@_1B211B414A294134823A1247B570CFFAZ"/>
      <w:r>
        <w:rPr>
          <w:rStyle w:val="Mention"/>
        </w:rPr>
        <w:fldChar w:fldCharType="separate"/>
      </w:r>
      <w:bookmarkEnd w:id="284"/>
      <w:r w:rsidRPr="004B3B90">
        <w:rPr>
          <w:rStyle w:val="Mention"/>
          <w:noProof/>
        </w:rPr>
        <w:t>@Kerekjarto, Tamas SEPCO-PTIA/Z</w:t>
      </w:r>
      <w:r>
        <w:fldChar w:fldCharType="end"/>
      </w:r>
      <w:r>
        <w:t xml:space="preserve"> </w:t>
      </w:r>
      <w:r>
        <w:fldChar w:fldCharType="begin"/>
      </w:r>
      <w:r>
        <w:instrText xml:space="preserve"> HYPERLINK "mailto:Simon.Agamah@shell.com" </w:instrText>
      </w:r>
      <w:bookmarkStart w:id="285" w:name="_@_66E3EC66E89E46799E976A160D6E34BFZ"/>
      <w:r>
        <w:rPr>
          <w:rStyle w:val="Mention"/>
        </w:rPr>
        <w:fldChar w:fldCharType="separate"/>
      </w:r>
      <w:bookmarkEnd w:id="285"/>
      <w:r w:rsidRPr="005B30F2">
        <w:rPr>
          <w:rStyle w:val="Mention"/>
          <w:noProof/>
        </w:rPr>
        <w:t>@Agamah, Simon U SITI-PTIA/ZE</w:t>
      </w:r>
      <w:r>
        <w:fldChar w:fldCharType="end"/>
      </w:r>
      <w:r>
        <w:t xml:space="preserve"> </w:t>
      </w:r>
      <w:r>
        <w:fldChar w:fldCharType="begin"/>
      </w:r>
      <w:r>
        <w:instrText xml:space="preserve"> HYPERLINK "mailto:Federico.Tondi@shell.com" </w:instrText>
      </w:r>
      <w:bookmarkStart w:id="286" w:name="_@_AF4E6A99139F4124840EF957F32F60EFZ"/>
      <w:r>
        <w:rPr>
          <w:rStyle w:val="Mention"/>
        </w:rPr>
        <w:fldChar w:fldCharType="separate"/>
      </w:r>
      <w:bookmarkEnd w:id="286"/>
      <w:r w:rsidRPr="0010349C">
        <w:rPr>
          <w:rStyle w:val="Mention"/>
          <w:noProof/>
        </w:rPr>
        <w:t>@Tondi, Federico SIPC-PTIY/BAA</w:t>
      </w:r>
      <w:r>
        <w:fldChar w:fldCharType="end"/>
      </w:r>
      <w:r>
        <w:t xml:space="preserve"> Let’s align and finalize.  There might be another version of this published by Fed in Confluence </w:t>
      </w:r>
      <w:hyperlink r:id="rId1" w:history="1">
        <w:r>
          <w:rPr>
            <w:rStyle w:val="Hyperlink"/>
          </w:rPr>
          <w:t>PDC Provisioning Options and Suites - Engineering - Confluence (atlassian.net)</w:t>
        </w:r>
      </w:hyperlink>
    </w:p>
  </w:comment>
  <w:comment w:id="281" w:author="Grinev, Elena SITI-ITZ/E" w:date="2021-08-11T10:33:00Z" w:initials="EG">
    <w:p w14:paraId="526364C3" w14:textId="77777777" w:rsidR="004969A9" w:rsidRDefault="004969A9">
      <w:pPr>
        <w:pStyle w:val="CommentText"/>
      </w:pPr>
      <w:r>
        <w:rPr>
          <w:rStyle w:val="CommentReference"/>
        </w:rPr>
        <w:annotationRef/>
      </w:r>
      <w:r>
        <w:t xml:space="preserve">For components that clients can get directly from </w:t>
      </w:r>
      <w:proofErr w:type="spellStart"/>
      <w:r>
        <w:t>aws@shell</w:t>
      </w:r>
      <w:proofErr w:type="spellEnd"/>
      <w:r>
        <w:t xml:space="preserve"> should we instruct them to go and provision directly or provision for them?  How do we create a frictionless customer experience?  How do we minimize our effort and overhead? Example: </w:t>
      </w:r>
      <w:proofErr w:type="spellStart"/>
      <w:r>
        <w:t>Mulesoft</w:t>
      </w:r>
      <w:proofErr w:type="spellEnd"/>
    </w:p>
    <w:p w14:paraId="65F027C2" w14:textId="77777777" w:rsidR="004969A9" w:rsidRDefault="004969A9">
      <w:pPr>
        <w:pStyle w:val="CommentText"/>
      </w:pPr>
    </w:p>
    <w:p w14:paraId="0369894A" w14:textId="2736692A" w:rsidR="004969A9" w:rsidRDefault="004969A9">
      <w:pPr>
        <w:pStyle w:val="CommentText"/>
      </w:pPr>
      <w:r>
        <w:t>Also, strategy for non-standard (new request) components</w:t>
      </w:r>
    </w:p>
  </w:comment>
  <w:comment w:id="282" w:author="Grinev, Elena SITI-ITZ/E" w:date="2021-09-01T14:49:00Z" w:initials="EG">
    <w:p w14:paraId="49CB53CE" w14:textId="2B183935" w:rsidR="004969A9" w:rsidRDefault="004969A9">
      <w:pPr>
        <w:pStyle w:val="CommentText"/>
      </w:pPr>
      <w:r>
        <w:rPr>
          <w:rStyle w:val="CommentReference"/>
        </w:rPr>
        <w:annotationRef/>
      </w:r>
      <w:r>
        <w:t>Which are PDC and which are central?</w:t>
      </w:r>
    </w:p>
  </w:comment>
  <w:comment w:id="283" w:author="Grinev, Elena SITI-ITZ/E" w:date="2021-09-01T14:52:00Z" w:initials="EG">
    <w:p w14:paraId="1511144D" w14:textId="74484507" w:rsidR="004969A9" w:rsidRDefault="004969A9">
      <w:pPr>
        <w:pStyle w:val="CommentText"/>
      </w:pPr>
      <w:r>
        <w:rPr>
          <w:rStyle w:val="CommentReference"/>
        </w:rPr>
        <w:annotationRef/>
      </w:r>
      <w:r>
        <w:t>What are the dependencies?</w:t>
      </w:r>
    </w:p>
  </w:comment>
  <w:comment w:id="374" w:author="Grinev, Elena SITI-ITZ/E" w:date="2021-08-06T10:51:00Z" w:initials="EG">
    <w:p w14:paraId="75BB1A09" w14:textId="33C1CE39" w:rsidR="004969A9" w:rsidRDefault="004969A9" w:rsidP="003133CB">
      <w:pPr>
        <w:pStyle w:val="CommentText"/>
      </w:pPr>
      <w:r>
        <w:fldChar w:fldCharType="begin"/>
      </w:r>
      <w:r>
        <w:instrText xml:space="preserve"> HYPERLINK "mailto:Bedros.Kechichian@shell.com" </w:instrText>
      </w:r>
      <w:bookmarkStart w:id="375" w:name="_@_7305F4C5FCB64E8BAB9EF4DE955DBA14Z"/>
      <w:r>
        <w:rPr>
          <w:rStyle w:val="Mention"/>
        </w:rPr>
        <w:fldChar w:fldCharType="separate"/>
      </w:r>
      <w:bookmarkEnd w:id="375"/>
      <w:r w:rsidRPr="00ED3A09">
        <w:rPr>
          <w:rStyle w:val="Mention"/>
          <w:noProof/>
        </w:rPr>
        <w:t>@Kechichian, Bedros SITI-PTIV/ZA</w:t>
      </w:r>
      <w:r>
        <w:fldChar w:fldCharType="end"/>
      </w:r>
      <w:r>
        <w:t xml:space="preserve"> </w:t>
      </w:r>
      <w:r>
        <w:rPr>
          <w:rStyle w:val="CommentReference"/>
        </w:rPr>
        <w:annotationRef/>
      </w:r>
      <w:r>
        <w:fldChar w:fldCharType="begin"/>
      </w:r>
      <w:r>
        <w:instrText xml:space="preserve"> HYPERLINK "mailto:David.N.Williams@shell.com" </w:instrText>
      </w:r>
      <w:bookmarkStart w:id="376" w:name="_@_63664EDED1B946BB994AC22E04C21E6AZ"/>
      <w:r>
        <w:rPr>
          <w:rStyle w:val="Mention"/>
        </w:rPr>
        <w:fldChar w:fldCharType="separate"/>
      </w:r>
      <w:bookmarkEnd w:id="376"/>
      <w:r w:rsidRPr="00FE6E59">
        <w:rPr>
          <w:rStyle w:val="Mention"/>
          <w:noProof/>
        </w:rPr>
        <w:t>@Williams, David SITI-PTIY/BB</w:t>
      </w:r>
      <w:r>
        <w:fldChar w:fldCharType="end"/>
      </w:r>
      <w:r>
        <w:t xml:space="preserve"> </w:t>
      </w:r>
      <w:r>
        <w:fldChar w:fldCharType="begin"/>
      </w:r>
      <w:r>
        <w:instrText xml:space="preserve"> HYPERLINK "mailto:Chris.Black2@shell.com" </w:instrText>
      </w:r>
      <w:bookmarkStart w:id="377" w:name="_@_A5CCBF40020A43A8A3595B307A35DD3FZ"/>
      <w:r>
        <w:rPr>
          <w:rStyle w:val="Mention"/>
        </w:rPr>
        <w:fldChar w:fldCharType="separate"/>
      </w:r>
      <w:bookmarkEnd w:id="377"/>
      <w:r w:rsidRPr="00ED3A09">
        <w:rPr>
          <w:rStyle w:val="Mention"/>
          <w:noProof/>
        </w:rPr>
        <w:t>@Black, Christopher C SITI-PTIY/BB</w:t>
      </w:r>
      <w:r>
        <w:fldChar w:fldCharType="end"/>
      </w:r>
      <w:r>
        <w:t xml:space="preserve"> Please update - Need Environment, Component and Level of Security (Role).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128DB" w15:done="0"/>
  <w15:commentEx w15:paraId="483C5310" w15:done="0"/>
  <w15:commentEx w15:paraId="6E2E5237" w15:done="0"/>
  <w15:commentEx w15:paraId="64079928" w15:done="0"/>
  <w15:commentEx w15:paraId="55395583" w15:done="0"/>
  <w15:commentEx w15:paraId="50950EA5" w15:done="0"/>
  <w15:commentEx w15:paraId="40AFCEE2" w15:done="0"/>
  <w15:commentEx w15:paraId="0369894A" w15:done="0"/>
  <w15:commentEx w15:paraId="49CB53CE" w15:done="0"/>
  <w15:commentEx w15:paraId="1511144D" w15:done="0"/>
  <w15:commentEx w15:paraId="75BB1A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2414B" w16cex:dateUtc="2021-08-14T17:19:00Z"/>
  <w16cex:commentExtensible w16cex:durableId="24DA1074" w16cex:dateUtc="2021-09-01T18:45:00Z"/>
  <w16cex:commentExtensible w16cex:durableId="24DA1109" w16cex:dateUtc="2021-09-01T18:47:00Z"/>
  <w16cex:commentExtensible w16cex:durableId="24DA0F1E" w16cex:dateUtc="2021-09-01T18:39:00Z"/>
  <w16cex:commentExtensible w16cex:durableId="24C4DF0A" w16cex:dateUtc="2021-08-16T16:56:00Z"/>
  <w16cex:commentExtensible w16cex:durableId="24BD0184" w16cex:dateUtc="2021-08-10T17:45:00Z"/>
  <w16cex:commentExtensible w16cex:durableId="24BE260F" w16cex:dateUtc="2021-08-11T14:33:00Z"/>
  <w16cex:commentExtensible w16cex:durableId="24DA118C" w16cex:dateUtc="2021-09-01T18:49:00Z"/>
  <w16cex:commentExtensible w16cex:durableId="24DA123D" w16cex:dateUtc="2021-09-0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128DB" w16cid:durableId="24C2414B"/>
  <w16cid:commentId w16cid:paraId="483C5310" w16cid:durableId="24DA1074"/>
  <w16cid:commentId w16cid:paraId="6E2E5237" w16cid:durableId="24DA1109"/>
  <w16cid:commentId w16cid:paraId="64079928" w16cid:durableId="24DA0F1E"/>
  <w16cid:commentId w16cid:paraId="55395583" w16cid:durableId="24B76BFF"/>
  <w16cid:commentId w16cid:paraId="50950EA5" w16cid:durableId="24C4DF0A"/>
  <w16cid:commentId w16cid:paraId="40AFCEE2" w16cid:durableId="24BD0184"/>
  <w16cid:commentId w16cid:paraId="0369894A" w16cid:durableId="24BE260F"/>
  <w16cid:commentId w16cid:paraId="49CB53CE" w16cid:durableId="24DA118C"/>
  <w16cid:commentId w16cid:paraId="1511144D" w16cid:durableId="24DA123D"/>
  <w16cid:commentId w16cid:paraId="75BB1A09" w16cid:durableId="24C23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1BB6B" w14:textId="77777777" w:rsidR="00F6496A" w:rsidRDefault="00F6496A" w:rsidP="00013EDD">
      <w:r>
        <w:separator/>
      </w:r>
    </w:p>
  </w:endnote>
  <w:endnote w:type="continuationSeparator" w:id="0">
    <w:p w14:paraId="3C1972A1" w14:textId="77777777" w:rsidR="00F6496A" w:rsidRDefault="00F6496A" w:rsidP="00013EDD">
      <w:r>
        <w:continuationSeparator/>
      </w:r>
    </w:p>
  </w:endnote>
  <w:endnote w:type="continuationNotice" w:id="1">
    <w:p w14:paraId="78CEFE75" w14:textId="77777777" w:rsidR="00F6496A" w:rsidRDefault="00F64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R">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Black">
    <w:altName w:val="Calibri"/>
    <w:charset w:val="4D"/>
    <w:family w:val="swiss"/>
    <w:pitch w:val="variable"/>
    <w:sig w:usb0="800000AF" w:usb1="5000204A" w:usb2="00000000" w:usb3="00000000" w:csb0="0000009B" w:csb1="00000000"/>
  </w:font>
  <w:font w:name="AVENIR MEDIUM OBLIQUE">
    <w:altName w:val="Calibri"/>
    <w:charset w:val="00"/>
    <w:family w:val="auto"/>
    <w:pitch w:val="variable"/>
    <w:sig w:usb0="800000AF" w:usb1="5000204A" w:usb2="00000000" w:usb3="00000000" w:csb0="0000009B" w:csb1="00000000"/>
  </w:font>
  <w:font w:name="Avenir Light">
    <w:altName w:val="Calibri"/>
    <w:charset w:val="4D"/>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VENIR BOOK OBLIQUE">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474E" w14:textId="77777777" w:rsidR="004969A9" w:rsidRPr="0062317B" w:rsidRDefault="004969A9" w:rsidP="00DF4E3A">
    <w:pPr>
      <w:pStyle w:val="Footer"/>
      <w:pBdr>
        <w:top w:val="thinThickSmallGap" w:sz="24" w:space="1" w:color="622423"/>
      </w:pBdr>
      <w:tabs>
        <w:tab w:val="clear" w:pos="4680"/>
      </w:tabs>
      <w:rPr>
        <w:rFonts w:ascii="Avenir Light" w:hAnsi="Avenir Light"/>
        <w:sz w:val="20"/>
        <w:szCs w:val="15"/>
      </w:rPr>
    </w:pPr>
    <w:r>
      <w:rPr>
        <w:rFonts w:ascii="Avenir Light" w:hAnsi="Avenir Light"/>
        <w:sz w:val="20"/>
        <w:szCs w:val="15"/>
      </w:rPr>
      <w:t>August</w:t>
    </w:r>
    <w:r w:rsidRPr="0062317B">
      <w:rPr>
        <w:rFonts w:ascii="Avenir Light" w:hAnsi="Avenir Light"/>
        <w:sz w:val="20"/>
        <w:szCs w:val="15"/>
      </w:rPr>
      <w:t xml:space="preserve"> 2021</w:t>
    </w:r>
    <w:r w:rsidRPr="0062317B">
      <w:rPr>
        <w:rFonts w:ascii="Avenir Light" w:hAnsi="Avenir Light"/>
        <w:sz w:val="20"/>
        <w:szCs w:val="15"/>
      </w:rPr>
      <w:tab/>
      <w:t xml:space="preserve">Page </w:t>
    </w:r>
    <w:r w:rsidRPr="0062317B">
      <w:rPr>
        <w:rFonts w:ascii="Avenir Light" w:hAnsi="Avenir Light"/>
        <w:sz w:val="20"/>
        <w:szCs w:val="15"/>
      </w:rPr>
      <w:fldChar w:fldCharType="begin"/>
    </w:r>
    <w:r w:rsidRPr="0062317B">
      <w:rPr>
        <w:rFonts w:ascii="Avenir Light" w:hAnsi="Avenir Light"/>
        <w:sz w:val="20"/>
        <w:szCs w:val="15"/>
      </w:rPr>
      <w:instrText xml:space="preserve"> PAGE   \* MERGEFORMAT </w:instrText>
    </w:r>
    <w:r w:rsidRPr="0062317B">
      <w:rPr>
        <w:rFonts w:ascii="Avenir Light" w:hAnsi="Avenir Light"/>
        <w:sz w:val="20"/>
        <w:szCs w:val="15"/>
      </w:rPr>
      <w:fldChar w:fldCharType="separate"/>
    </w:r>
    <w:r w:rsidRPr="0062317B">
      <w:rPr>
        <w:rFonts w:ascii="Avenir Light" w:hAnsi="Avenir Light"/>
        <w:noProof/>
        <w:sz w:val="20"/>
        <w:szCs w:val="15"/>
      </w:rPr>
      <w:t>8</w:t>
    </w:r>
    <w:r w:rsidRPr="0062317B">
      <w:rPr>
        <w:rFonts w:ascii="Avenir Light" w:hAnsi="Avenir Light"/>
        <w:noProof/>
        <w:sz w:val="20"/>
        <w:szCs w:val="15"/>
      </w:rPr>
      <w:fldChar w:fldCharType="end"/>
    </w:r>
  </w:p>
  <w:p w14:paraId="499D4763" w14:textId="77777777" w:rsidR="004969A9" w:rsidRDefault="004969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CD38" w14:textId="77777777" w:rsidR="004969A9" w:rsidRPr="0062317B" w:rsidRDefault="004969A9" w:rsidP="00DF4E3A">
    <w:pPr>
      <w:pStyle w:val="Footer"/>
      <w:pBdr>
        <w:top w:val="thinThickSmallGap" w:sz="24" w:space="1" w:color="622423"/>
      </w:pBdr>
      <w:tabs>
        <w:tab w:val="clear" w:pos="4680"/>
      </w:tabs>
      <w:rPr>
        <w:rFonts w:ascii="Avenir Light" w:hAnsi="Avenir Light"/>
        <w:sz w:val="20"/>
      </w:rPr>
    </w:pPr>
    <w:r w:rsidRPr="0062317B">
      <w:rPr>
        <w:rFonts w:ascii="Avenir Light" w:hAnsi="Avenir Light"/>
        <w:sz w:val="20"/>
      </w:rPr>
      <w:t>August 2021</w:t>
    </w:r>
    <w:r w:rsidRPr="0062317B">
      <w:rPr>
        <w:rFonts w:ascii="Avenir Light" w:hAnsi="Avenir Light"/>
        <w:sz w:val="20"/>
      </w:rPr>
      <w:tab/>
      <w:t xml:space="preserve">Page </w:t>
    </w:r>
    <w:r w:rsidRPr="0062317B">
      <w:rPr>
        <w:rFonts w:ascii="Avenir Light" w:hAnsi="Avenir Light"/>
        <w:sz w:val="20"/>
      </w:rPr>
      <w:fldChar w:fldCharType="begin"/>
    </w:r>
    <w:r w:rsidRPr="0062317B">
      <w:rPr>
        <w:rFonts w:ascii="Avenir Light" w:hAnsi="Avenir Light"/>
        <w:sz w:val="20"/>
      </w:rPr>
      <w:instrText xml:space="preserve"> PAGE   \* MERGEFORMAT </w:instrText>
    </w:r>
    <w:r w:rsidRPr="0062317B">
      <w:rPr>
        <w:rFonts w:ascii="Avenir Light" w:hAnsi="Avenir Light"/>
        <w:sz w:val="20"/>
      </w:rPr>
      <w:fldChar w:fldCharType="separate"/>
    </w:r>
    <w:r w:rsidRPr="0062317B">
      <w:rPr>
        <w:rFonts w:ascii="Avenir Light" w:hAnsi="Avenir Light"/>
        <w:noProof/>
        <w:sz w:val="20"/>
      </w:rPr>
      <w:t>1</w:t>
    </w:r>
    <w:r w:rsidRPr="0062317B">
      <w:rPr>
        <w:rFonts w:ascii="Avenir Light" w:hAnsi="Avenir Light"/>
        <w:noProof/>
        <w:sz w:val="20"/>
      </w:rPr>
      <w:fldChar w:fldCharType="end"/>
    </w:r>
  </w:p>
  <w:p w14:paraId="495CC33F" w14:textId="77777777" w:rsidR="004969A9" w:rsidRDefault="00496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1B031" w14:textId="77777777" w:rsidR="00F6496A" w:rsidRDefault="00F6496A" w:rsidP="00013EDD">
      <w:bookmarkStart w:id="0" w:name="_Hlk70500852"/>
      <w:bookmarkEnd w:id="0"/>
      <w:r>
        <w:separator/>
      </w:r>
    </w:p>
  </w:footnote>
  <w:footnote w:type="continuationSeparator" w:id="0">
    <w:p w14:paraId="72178896" w14:textId="77777777" w:rsidR="00F6496A" w:rsidRDefault="00F6496A" w:rsidP="00013EDD">
      <w:r>
        <w:continuationSeparator/>
      </w:r>
    </w:p>
  </w:footnote>
  <w:footnote w:type="continuationNotice" w:id="1">
    <w:p w14:paraId="22BBA9DF" w14:textId="77777777" w:rsidR="00F6496A" w:rsidRDefault="00F649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B2D3" w14:textId="77777777" w:rsidR="004969A9" w:rsidRPr="0062317B" w:rsidRDefault="004969A9" w:rsidP="0062317B">
    <w:pPr>
      <w:pStyle w:val="Header"/>
      <w:rPr>
        <w:rFonts w:ascii="Avenir Light" w:hAnsi="Avenir Light"/>
        <w:sz w:val="22"/>
        <w:szCs w:val="18"/>
      </w:rPr>
    </w:pPr>
    <w:r w:rsidRPr="0062317B">
      <w:rPr>
        <w:rFonts w:ascii="Avenir Light" w:hAnsi="Avenir Light"/>
        <w:noProof/>
        <w:sz w:val="22"/>
        <w:szCs w:val="18"/>
      </w:rPr>
      <w:drawing>
        <wp:anchor distT="0" distB="0" distL="114300" distR="114300" simplePos="0" relativeHeight="251658241" behindDoc="0" locked="0" layoutInCell="1" allowOverlap="1" wp14:anchorId="76D4F829" wp14:editId="6341377A">
          <wp:simplePos x="0" y="0"/>
          <wp:positionH relativeFrom="margin">
            <wp:align>right</wp:align>
          </wp:positionH>
          <wp:positionV relativeFrom="paragraph">
            <wp:posOffset>-120650</wp:posOffset>
          </wp:positionV>
          <wp:extent cx="682625" cy="577850"/>
          <wp:effectExtent l="0" t="0" r="3175" b="0"/>
          <wp:wrapSquare wrapText="bothSides"/>
          <wp:docPr id="6" name="Picture 6" descr="Logo, icon,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2625" cy="577850"/>
                  </a:xfrm>
                  <a:prstGeom prst="rect">
                    <a:avLst/>
                  </a:prstGeom>
                </pic:spPr>
              </pic:pic>
            </a:graphicData>
          </a:graphic>
        </wp:anchor>
      </w:drawing>
    </w:r>
    <w:r w:rsidRPr="0062317B">
      <w:rPr>
        <w:rFonts w:ascii="Avenir Light" w:hAnsi="Avenir Light"/>
        <w:sz w:val="22"/>
        <w:szCs w:val="18"/>
      </w:rPr>
      <w:t>Power Digital Core (PDC)</w:t>
    </w:r>
  </w:p>
  <w:p w14:paraId="03110DE4" w14:textId="77777777" w:rsidR="004969A9" w:rsidRDefault="004969A9" w:rsidP="0062317B">
    <w:pPr>
      <w:pStyle w:val="Header"/>
    </w:pPr>
  </w:p>
  <w:p w14:paraId="404E9103" w14:textId="77777777" w:rsidR="004969A9" w:rsidRDefault="004969A9" w:rsidP="0062317B">
    <w:pPr>
      <w:pStyle w:val="Header"/>
    </w:pPr>
    <w:r>
      <w:tab/>
    </w:r>
    <w:r>
      <w:tab/>
      <w:t xml:space="preserve">      </w:t>
    </w:r>
    <w:r w:rsidRPr="00BE3354">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8A52" w14:textId="77777777" w:rsidR="004969A9" w:rsidRPr="0062317B" w:rsidRDefault="004969A9" w:rsidP="00BE3354">
    <w:pPr>
      <w:pStyle w:val="Header"/>
      <w:rPr>
        <w:rFonts w:ascii="Avenir Light" w:hAnsi="Avenir Light" w:cs="Arial"/>
      </w:rPr>
    </w:pPr>
    <w:r w:rsidRPr="0062317B">
      <w:rPr>
        <w:rFonts w:ascii="Avenir Light" w:hAnsi="Avenir Light" w:cs="Arial"/>
        <w:noProof/>
      </w:rPr>
      <w:drawing>
        <wp:anchor distT="0" distB="0" distL="114300" distR="114300" simplePos="0" relativeHeight="251658240" behindDoc="0" locked="0" layoutInCell="1" allowOverlap="1" wp14:anchorId="57FA2374" wp14:editId="322EF4B4">
          <wp:simplePos x="0" y="0"/>
          <wp:positionH relativeFrom="margin">
            <wp:align>right</wp:align>
          </wp:positionH>
          <wp:positionV relativeFrom="paragraph">
            <wp:posOffset>-120650</wp:posOffset>
          </wp:positionV>
          <wp:extent cx="682625" cy="5778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82625" cy="577850"/>
                  </a:xfrm>
                  <a:prstGeom prst="rect">
                    <a:avLst/>
                  </a:prstGeom>
                </pic:spPr>
              </pic:pic>
            </a:graphicData>
          </a:graphic>
        </wp:anchor>
      </w:drawing>
    </w:r>
    <w:r w:rsidRPr="0062317B">
      <w:rPr>
        <w:rFonts w:ascii="Avenir Light" w:hAnsi="Avenir Light" w:cs="Arial"/>
      </w:rPr>
      <w:t>Power Digital Core (PDC)</w:t>
    </w:r>
  </w:p>
  <w:p w14:paraId="2208682C" w14:textId="77777777" w:rsidR="004969A9" w:rsidRDefault="004969A9" w:rsidP="00BE3354">
    <w:pPr>
      <w:pStyle w:val="Header"/>
    </w:pPr>
  </w:p>
  <w:p w14:paraId="3791278B" w14:textId="77777777" w:rsidR="004969A9" w:rsidRDefault="004969A9" w:rsidP="00BE3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184"/>
    <w:multiLevelType w:val="hybridMultilevel"/>
    <w:tmpl w:val="A8FE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57157"/>
    <w:multiLevelType w:val="multilevel"/>
    <w:tmpl w:val="E07461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B311B35"/>
    <w:multiLevelType w:val="hybridMultilevel"/>
    <w:tmpl w:val="E166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73F12"/>
    <w:multiLevelType w:val="multilevel"/>
    <w:tmpl w:val="ADC4C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70B4"/>
    <w:multiLevelType w:val="hybridMultilevel"/>
    <w:tmpl w:val="D16CC9B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F1B64"/>
    <w:multiLevelType w:val="hybridMultilevel"/>
    <w:tmpl w:val="D646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B5F7C"/>
    <w:multiLevelType w:val="multilevel"/>
    <w:tmpl w:val="B7CE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C6E56"/>
    <w:multiLevelType w:val="hybridMultilevel"/>
    <w:tmpl w:val="E88A7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1DF02CDE"/>
    <w:multiLevelType w:val="singleLevel"/>
    <w:tmpl w:val="C69E4F90"/>
    <w:lvl w:ilvl="0">
      <w:start w:val="1"/>
      <w:numFmt w:val="upperRoman"/>
      <w:pStyle w:val="IHeading1"/>
      <w:lvlText w:val="%1."/>
      <w:lvlJc w:val="left"/>
      <w:pPr>
        <w:tabs>
          <w:tab w:val="num" w:pos="720"/>
        </w:tabs>
        <w:ind w:left="720" w:hanging="720"/>
      </w:pPr>
      <w:rPr>
        <w:rFonts w:hint="default"/>
      </w:rPr>
    </w:lvl>
  </w:abstractNum>
  <w:abstractNum w:abstractNumId="9" w15:restartNumberingAfterBreak="0">
    <w:nsid w:val="1DF45462"/>
    <w:multiLevelType w:val="hybridMultilevel"/>
    <w:tmpl w:val="D25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81046"/>
    <w:multiLevelType w:val="hybridMultilevel"/>
    <w:tmpl w:val="2DF8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90DA5"/>
    <w:multiLevelType w:val="multilevel"/>
    <w:tmpl w:val="589A9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C0694"/>
    <w:multiLevelType w:val="hybridMultilevel"/>
    <w:tmpl w:val="FE52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D2E99"/>
    <w:multiLevelType w:val="hybridMultilevel"/>
    <w:tmpl w:val="E1DC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3666F6"/>
    <w:multiLevelType w:val="hybridMultilevel"/>
    <w:tmpl w:val="79A8C3AE"/>
    <w:lvl w:ilvl="0" w:tplc="7AD00256">
      <w:start w:val="1"/>
      <w:numFmt w:val="bullet"/>
      <w:lvlText w:val="•"/>
      <w:lvlJc w:val="left"/>
      <w:pPr>
        <w:tabs>
          <w:tab w:val="num" w:pos="720"/>
        </w:tabs>
        <w:ind w:left="720" w:hanging="360"/>
      </w:pPr>
      <w:rPr>
        <w:rFonts w:ascii="Arial" w:hAnsi="Arial" w:hint="default"/>
      </w:rPr>
    </w:lvl>
    <w:lvl w:ilvl="1" w:tplc="D6480CCE" w:tentative="1">
      <w:start w:val="1"/>
      <w:numFmt w:val="bullet"/>
      <w:lvlText w:val="•"/>
      <w:lvlJc w:val="left"/>
      <w:pPr>
        <w:tabs>
          <w:tab w:val="num" w:pos="1440"/>
        </w:tabs>
        <w:ind w:left="1440" w:hanging="360"/>
      </w:pPr>
      <w:rPr>
        <w:rFonts w:ascii="Arial" w:hAnsi="Arial" w:hint="default"/>
      </w:rPr>
    </w:lvl>
    <w:lvl w:ilvl="2" w:tplc="AA366CC4" w:tentative="1">
      <w:start w:val="1"/>
      <w:numFmt w:val="bullet"/>
      <w:lvlText w:val="•"/>
      <w:lvlJc w:val="left"/>
      <w:pPr>
        <w:tabs>
          <w:tab w:val="num" w:pos="2160"/>
        </w:tabs>
        <w:ind w:left="2160" w:hanging="360"/>
      </w:pPr>
      <w:rPr>
        <w:rFonts w:ascii="Arial" w:hAnsi="Arial" w:hint="default"/>
      </w:rPr>
    </w:lvl>
    <w:lvl w:ilvl="3" w:tplc="F782BAE4" w:tentative="1">
      <w:start w:val="1"/>
      <w:numFmt w:val="bullet"/>
      <w:lvlText w:val="•"/>
      <w:lvlJc w:val="left"/>
      <w:pPr>
        <w:tabs>
          <w:tab w:val="num" w:pos="2880"/>
        </w:tabs>
        <w:ind w:left="2880" w:hanging="360"/>
      </w:pPr>
      <w:rPr>
        <w:rFonts w:ascii="Arial" w:hAnsi="Arial" w:hint="default"/>
      </w:rPr>
    </w:lvl>
    <w:lvl w:ilvl="4" w:tplc="7786B764" w:tentative="1">
      <w:start w:val="1"/>
      <w:numFmt w:val="bullet"/>
      <w:lvlText w:val="•"/>
      <w:lvlJc w:val="left"/>
      <w:pPr>
        <w:tabs>
          <w:tab w:val="num" w:pos="3600"/>
        </w:tabs>
        <w:ind w:left="3600" w:hanging="360"/>
      </w:pPr>
      <w:rPr>
        <w:rFonts w:ascii="Arial" w:hAnsi="Arial" w:hint="default"/>
      </w:rPr>
    </w:lvl>
    <w:lvl w:ilvl="5" w:tplc="192AA914" w:tentative="1">
      <w:start w:val="1"/>
      <w:numFmt w:val="bullet"/>
      <w:lvlText w:val="•"/>
      <w:lvlJc w:val="left"/>
      <w:pPr>
        <w:tabs>
          <w:tab w:val="num" w:pos="4320"/>
        </w:tabs>
        <w:ind w:left="4320" w:hanging="360"/>
      </w:pPr>
      <w:rPr>
        <w:rFonts w:ascii="Arial" w:hAnsi="Arial" w:hint="default"/>
      </w:rPr>
    </w:lvl>
    <w:lvl w:ilvl="6" w:tplc="E47E5254" w:tentative="1">
      <w:start w:val="1"/>
      <w:numFmt w:val="bullet"/>
      <w:lvlText w:val="•"/>
      <w:lvlJc w:val="left"/>
      <w:pPr>
        <w:tabs>
          <w:tab w:val="num" w:pos="5040"/>
        </w:tabs>
        <w:ind w:left="5040" w:hanging="360"/>
      </w:pPr>
      <w:rPr>
        <w:rFonts w:ascii="Arial" w:hAnsi="Arial" w:hint="default"/>
      </w:rPr>
    </w:lvl>
    <w:lvl w:ilvl="7" w:tplc="E8467DDC" w:tentative="1">
      <w:start w:val="1"/>
      <w:numFmt w:val="bullet"/>
      <w:lvlText w:val="•"/>
      <w:lvlJc w:val="left"/>
      <w:pPr>
        <w:tabs>
          <w:tab w:val="num" w:pos="5760"/>
        </w:tabs>
        <w:ind w:left="5760" w:hanging="360"/>
      </w:pPr>
      <w:rPr>
        <w:rFonts w:ascii="Arial" w:hAnsi="Arial" w:hint="default"/>
      </w:rPr>
    </w:lvl>
    <w:lvl w:ilvl="8" w:tplc="E9B6AD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A673C7"/>
    <w:multiLevelType w:val="hybridMultilevel"/>
    <w:tmpl w:val="EE74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B034D"/>
    <w:multiLevelType w:val="hybridMultilevel"/>
    <w:tmpl w:val="94EA5A8A"/>
    <w:lvl w:ilvl="0" w:tplc="EE526B04">
      <w:start w:val="1"/>
      <w:numFmt w:val="bullet"/>
      <w:lvlText w:val="•"/>
      <w:lvlJc w:val="left"/>
      <w:pPr>
        <w:tabs>
          <w:tab w:val="num" w:pos="720"/>
        </w:tabs>
        <w:ind w:left="720" w:hanging="360"/>
      </w:pPr>
      <w:rPr>
        <w:rFonts w:ascii="Arial" w:hAnsi="Arial" w:hint="default"/>
      </w:rPr>
    </w:lvl>
    <w:lvl w:ilvl="1" w:tplc="DEF28204" w:tentative="1">
      <w:start w:val="1"/>
      <w:numFmt w:val="bullet"/>
      <w:lvlText w:val="•"/>
      <w:lvlJc w:val="left"/>
      <w:pPr>
        <w:tabs>
          <w:tab w:val="num" w:pos="1440"/>
        </w:tabs>
        <w:ind w:left="1440" w:hanging="360"/>
      </w:pPr>
      <w:rPr>
        <w:rFonts w:ascii="Arial" w:hAnsi="Arial" w:hint="default"/>
      </w:rPr>
    </w:lvl>
    <w:lvl w:ilvl="2" w:tplc="3712FCE4" w:tentative="1">
      <w:start w:val="1"/>
      <w:numFmt w:val="bullet"/>
      <w:lvlText w:val="•"/>
      <w:lvlJc w:val="left"/>
      <w:pPr>
        <w:tabs>
          <w:tab w:val="num" w:pos="2160"/>
        </w:tabs>
        <w:ind w:left="2160" w:hanging="360"/>
      </w:pPr>
      <w:rPr>
        <w:rFonts w:ascii="Arial" w:hAnsi="Arial" w:hint="default"/>
      </w:rPr>
    </w:lvl>
    <w:lvl w:ilvl="3" w:tplc="7E62FC2A" w:tentative="1">
      <w:start w:val="1"/>
      <w:numFmt w:val="bullet"/>
      <w:lvlText w:val="•"/>
      <w:lvlJc w:val="left"/>
      <w:pPr>
        <w:tabs>
          <w:tab w:val="num" w:pos="2880"/>
        </w:tabs>
        <w:ind w:left="2880" w:hanging="360"/>
      </w:pPr>
      <w:rPr>
        <w:rFonts w:ascii="Arial" w:hAnsi="Arial" w:hint="default"/>
      </w:rPr>
    </w:lvl>
    <w:lvl w:ilvl="4" w:tplc="7E4EE984" w:tentative="1">
      <w:start w:val="1"/>
      <w:numFmt w:val="bullet"/>
      <w:lvlText w:val="•"/>
      <w:lvlJc w:val="left"/>
      <w:pPr>
        <w:tabs>
          <w:tab w:val="num" w:pos="3600"/>
        </w:tabs>
        <w:ind w:left="3600" w:hanging="360"/>
      </w:pPr>
      <w:rPr>
        <w:rFonts w:ascii="Arial" w:hAnsi="Arial" w:hint="default"/>
      </w:rPr>
    </w:lvl>
    <w:lvl w:ilvl="5" w:tplc="34C61302" w:tentative="1">
      <w:start w:val="1"/>
      <w:numFmt w:val="bullet"/>
      <w:lvlText w:val="•"/>
      <w:lvlJc w:val="left"/>
      <w:pPr>
        <w:tabs>
          <w:tab w:val="num" w:pos="4320"/>
        </w:tabs>
        <w:ind w:left="4320" w:hanging="360"/>
      </w:pPr>
      <w:rPr>
        <w:rFonts w:ascii="Arial" w:hAnsi="Arial" w:hint="default"/>
      </w:rPr>
    </w:lvl>
    <w:lvl w:ilvl="6" w:tplc="A2C276FC" w:tentative="1">
      <w:start w:val="1"/>
      <w:numFmt w:val="bullet"/>
      <w:lvlText w:val="•"/>
      <w:lvlJc w:val="left"/>
      <w:pPr>
        <w:tabs>
          <w:tab w:val="num" w:pos="5040"/>
        </w:tabs>
        <w:ind w:left="5040" w:hanging="360"/>
      </w:pPr>
      <w:rPr>
        <w:rFonts w:ascii="Arial" w:hAnsi="Arial" w:hint="default"/>
      </w:rPr>
    </w:lvl>
    <w:lvl w:ilvl="7" w:tplc="2538556E" w:tentative="1">
      <w:start w:val="1"/>
      <w:numFmt w:val="bullet"/>
      <w:lvlText w:val="•"/>
      <w:lvlJc w:val="left"/>
      <w:pPr>
        <w:tabs>
          <w:tab w:val="num" w:pos="5760"/>
        </w:tabs>
        <w:ind w:left="5760" w:hanging="360"/>
      </w:pPr>
      <w:rPr>
        <w:rFonts w:ascii="Arial" w:hAnsi="Arial" w:hint="default"/>
      </w:rPr>
    </w:lvl>
    <w:lvl w:ilvl="8" w:tplc="D9540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7842EA"/>
    <w:multiLevelType w:val="multilevel"/>
    <w:tmpl w:val="870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D1074"/>
    <w:multiLevelType w:val="hybridMultilevel"/>
    <w:tmpl w:val="B7306114"/>
    <w:lvl w:ilvl="0" w:tplc="D3E808C2">
      <w:start w:val="1"/>
      <w:numFmt w:val="bullet"/>
      <w:lvlText w:val="•"/>
      <w:lvlJc w:val="left"/>
      <w:pPr>
        <w:tabs>
          <w:tab w:val="num" w:pos="720"/>
        </w:tabs>
        <w:ind w:left="720" w:hanging="360"/>
      </w:pPr>
      <w:rPr>
        <w:rFonts w:ascii="Arial" w:hAnsi="Arial" w:hint="default"/>
      </w:rPr>
    </w:lvl>
    <w:lvl w:ilvl="1" w:tplc="42AC19F0" w:tentative="1">
      <w:start w:val="1"/>
      <w:numFmt w:val="bullet"/>
      <w:lvlText w:val="•"/>
      <w:lvlJc w:val="left"/>
      <w:pPr>
        <w:tabs>
          <w:tab w:val="num" w:pos="1440"/>
        </w:tabs>
        <w:ind w:left="1440" w:hanging="360"/>
      </w:pPr>
      <w:rPr>
        <w:rFonts w:ascii="Arial" w:hAnsi="Arial" w:hint="default"/>
      </w:rPr>
    </w:lvl>
    <w:lvl w:ilvl="2" w:tplc="4EC07E3E" w:tentative="1">
      <w:start w:val="1"/>
      <w:numFmt w:val="bullet"/>
      <w:lvlText w:val="•"/>
      <w:lvlJc w:val="left"/>
      <w:pPr>
        <w:tabs>
          <w:tab w:val="num" w:pos="2160"/>
        </w:tabs>
        <w:ind w:left="2160" w:hanging="360"/>
      </w:pPr>
      <w:rPr>
        <w:rFonts w:ascii="Arial" w:hAnsi="Arial" w:hint="default"/>
      </w:rPr>
    </w:lvl>
    <w:lvl w:ilvl="3" w:tplc="9EFA4466" w:tentative="1">
      <w:start w:val="1"/>
      <w:numFmt w:val="bullet"/>
      <w:lvlText w:val="•"/>
      <w:lvlJc w:val="left"/>
      <w:pPr>
        <w:tabs>
          <w:tab w:val="num" w:pos="2880"/>
        </w:tabs>
        <w:ind w:left="2880" w:hanging="360"/>
      </w:pPr>
      <w:rPr>
        <w:rFonts w:ascii="Arial" w:hAnsi="Arial" w:hint="default"/>
      </w:rPr>
    </w:lvl>
    <w:lvl w:ilvl="4" w:tplc="571E98EA" w:tentative="1">
      <w:start w:val="1"/>
      <w:numFmt w:val="bullet"/>
      <w:lvlText w:val="•"/>
      <w:lvlJc w:val="left"/>
      <w:pPr>
        <w:tabs>
          <w:tab w:val="num" w:pos="3600"/>
        </w:tabs>
        <w:ind w:left="3600" w:hanging="360"/>
      </w:pPr>
      <w:rPr>
        <w:rFonts w:ascii="Arial" w:hAnsi="Arial" w:hint="default"/>
      </w:rPr>
    </w:lvl>
    <w:lvl w:ilvl="5" w:tplc="DC66D876" w:tentative="1">
      <w:start w:val="1"/>
      <w:numFmt w:val="bullet"/>
      <w:lvlText w:val="•"/>
      <w:lvlJc w:val="left"/>
      <w:pPr>
        <w:tabs>
          <w:tab w:val="num" w:pos="4320"/>
        </w:tabs>
        <w:ind w:left="4320" w:hanging="360"/>
      </w:pPr>
      <w:rPr>
        <w:rFonts w:ascii="Arial" w:hAnsi="Arial" w:hint="default"/>
      </w:rPr>
    </w:lvl>
    <w:lvl w:ilvl="6" w:tplc="E694644E" w:tentative="1">
      <w:start w:val="1"/>
      <w:numFmt w:val="bullet"/>
      <w:lvlText w:val="•"/>
      <w:lvlJc w:val="left"/>
      <w:pPr>
        <w:tabs>
          <w:tab w:val="num" w:pos="5040"/>
        </w:tabs>
        <w:ind w:left="5040" w:hanging="360"/>
      </w:pPr>
      <w:rPr>
        <w:rFonts w:ascii="Arial" w:hAnsi="Arial" w:hint="default"/>
      </w:rPr>
    </w:lvl>
    <w:lvl w:ilvl="7" w:tplc="7C3446DC" w:tentative="1">
      <w:start w:val="1"/>
      <w:numFmt w:val="bullet"/>
      <w:lvlText w:val="•"/>
      <w:lvlJc w:val="left"/>
      <w:pPr>
        <w:tabs>
          <w:tab w:val="num" w:pos="5760"/>
        </w:tabs>
        <w:ind w:left="5760" w:hanging="360"/>
      </w:pPr>
      <w:rPr>
        <w:rFonts w:ascii="Arial" w:hAnsi="Arial" w:hint="default"/>
      </w:rPr>
    </w:lvl>
    <w:lvl w:ilvl="8" w:tplc="B95CB1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4E32B3"/>
    <w:multiLevelType w:val="hybridMultilevel"/>
    <w:tmpl w:val="6242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966FC"/>
    <w:multiLevelType w:val="multilevel"/>
    <w:tmpl w:val="34AE6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B0C30"/>
    <w:multiLevelType w:val="multilevel"/>
    <w:tmpl w:val="B7CEF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2C345B"/>
    <w:multiLevelType w:val="hybridMultilevel"/>
    <w:tmpl w:val="95D6C7DE"/>
    <w:lvl w:ilvl="0" w:tplc="2F66B512">
      <w:start w:val="1"/>
      <w:numFmt w:val="bullet"/>
      <w:lvlText w:val="•"/>
      <w:lvlJc w:val="left"/>
      <w:pPr>
        <w:tabs>
          <w:tab w:val="num" w:pos="720"/>
        </w:tabs>
        <w:ind w:left="720" w:hanging="360"/>
      </w:pPr>
      <w:rPr>
        <w:rFonts w:ascii="Arial" w:hAnsi="Arial" w:hint="default"/>
      </w:rPr>
    </w:lvl>
    <w:lvl w:ilvl="1" w:tplc="0EBC8144" w:tentative="1">
      <w:start w:val="1"/>
      <w:numFmt w:val="bullet"/>
      <w:lvlText w:val="•"/>
      <w:lvlJc w:val="left"/>
      <w:pPr>
        <w:tabs>
          <w:tab w:val="num" w:pos="1440"/>
        </w:tabs>
        <w:ind w:left="1440" w:hanging="360"/>
      </w:pPr>
      <w:rPr>
        <w:rFonts w:ascii="Arial" w:hAnsi="Arial" w:hint="default"/>
      </w:rPr>
    </w:lvl>
    <w:lvl w:ilvl="2" w:tplc="8988AC42" w:tentative="1">
      <w:start w:val="1"/>
      <w:numFmt w:val="bullet"/>
      <w:lvlText w:val="•"/>
      <w:lvlJc w:val="left"/>
      <w:pPr>
        <w:tabs>
          <w:tab w:val="num" w:pos="2160"/>
        </w:tabs>
        <w:ind w:left="2160" w:hanging="360"/>
      </w:pPr>
      <w:rPr>
        <w:rFonts w:ascii="Arial" w:hAnsi="Arial" w:hint="default"/>
      </w:rPr>
    </w:lvl>
    <w:lvl w:ilvl="3" w:tplc="DDD866C0" w:tentative="1">
      <w:start w:val="1"/>
      <w:numFmt w:val="bullet"/>
      <w:lvlText w:val="•"/>
      <w:lvlJc w:val="left"/>
      <w:pPr>
        <w:tabs>
          <w:tab w:val="num" w:pos="2880"/>
        </w:tabs>
        <w:ind w:left="2880" w:hanging="360"/>
      </w:pPr>
      <w:rPr>
        <w:rFonts w:ascii="Arial" w:hAnsi="Arial" w:hint="default"/>
      </w:rPr>
    </w:lvl>
    <w:lvl w:ilvl="4" w:tplc="4F9453B0" w:tentative="1">
      <w:start w:val="1"/>
      <w:numFmt w:val="bullet"/>
      <w:lvlText w:val="•"/>
      <w:lvlJc w:val="left"/>
      <w:pPr>
        <w:tabs>
          <w:tab w:val="num" w:pos="3600"/>
        </w:tabs>
        <w:ind w:left="3600" w:hanging="360"/>
      </w:pPr>
      <w:rPr>
        <w:rFonts w:ascii="Arial" w:hAnsi="Arial" w:hint="default"/>
      </w:rPr>
    </w:lvl>
    <w:lvl w:ilvl="5" w:tplc="F588EC62" w:tentative="1">
      <w:start w:val="1"/>
      <w:numFmt w:val="bullet"/>
      <w:lvlText w:val="•"/>
      <w:lvlJc w:val="left"/>
      <w:pPr>
        <w:tabs>
          <w:tab w:val="num" w:pos="4320"/>
        </w:tabs>
        <w:ind w:left="4320" w:hanging="360"/>
      </w:pPr>
      <w:rPr>
        <w:rFonts w:ascii="Arial" w:hAnsi="Arial" w:hint="default"/>
      </w:rPr>
    </w:lvl>
    <w:lvl w:ilvl="6" w:tplc="2C16AB48" w:tentative="1">
      <w:start w:val="1"/>
      <w:numFmt w:val="bullet"/>
      <w:lvlText w:val="•"/>
      <w:lvlJc w:val="left"/>
      <w:pPr>
        <w:tabs>
          <w:tab w:val="num" w:pos="5040"/>
        </w:tabs>
        <w:ind w:left="5040" w:hanging="360"/>
      </w:pPr>
      <w:rPr>
        <w:rFonts w:ascii="Arial" w:hAnsi="Arial" w:hint="default"/>
      </w:rPr>
    </w:lvl>
    <w:lvl w:ilvl="7" w:tplc="95845C18" w:tentative="1">
      <w:start w:val="1"/>
      <w:numFmt w:val="bullet"/>
      <w:lvlText w:val="•"/>
      <w:lvlJc w:val="left"/>
      <w:pPr>
        <w:tabs>
          <w:tab w:val="num" w:pos="5760"/>
        </w:tabs>
        <w:ind w:left="5760" w:hanging="360"/>
      </w:pPr>
      <w:rPr>
        <w:rFonts w:ascii="Arial" w:hAnsi="Arial" w:hint="default"/>
      </w:rPr>
    </w:lvl>
    <w:lvl w:ilvl="8" w:tplc="5F26D20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E6841BC"/>
    <w:multiLevelType w:val="hybridMultilevel"/>
    <w:tmpl w:val="F4A8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97D96"/>
    <w:multiLevelType w:val="multilevel"/>
    <w:tmpl w:val="B5D66A8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ListBullet"/>
      <w:lvlText w:val=""/>
      <w:lvlJc w:val="left"/>
      <w:pPr>
        <w:tabs>
          <w:tab w:val="num" w:pos="360"/>
        </w:tabs>
        <w:ind w:left="360" w:hanging="360"/>
      </w:pPr>
      <w:rPr>
        <w:rFonts w:ascii="Wingdings" w:hAnsi="Wingdings" w:hint="default"/>
      </w:rPr>
    </w:lvl>
    <w:lvl w:ilvl="5">
      <w:start w:val="1"/>
      <w:numFmt w:val="lowerRoman"/>
      <w:pStyle w:val="ListBullet2"/>
      <w:lvlText w:val="–"/>
      <w:lvlJc w:val="left"/>
      <w:pPr>
        <w:tabs>
          <w:tab w:val="num" w:pos="720"/>
        </w:tabs>
        <w:ind w:left="720" w:hanging="360"/>
      </w:pPr>
      <w:rPr>
        <w:rFonts w:ascii="Times NR" w:hAnsi="Times NR"/>
      </w:rPr>
    </w:lvl>
    <w:lvl w:ilvl="6">
      <w:start w:val="1"/>
      <w:numFmt w:val="decimal"/>
      <w:pStyle w:val="ListBullet3"/>
      <w:lvlText w:val=""/>
      <w:lvlJc w:val="left"/>
      <w:pPr>
        <w:tabs>
          <w:tab w:val="num" w:pos="1080"/>
        </w:tabs>
        <w:ind w:left="1080" w:hanging="360"/>
      </w:pPr>
      <w:rPr>
        <w:rFonts w:ascii="Wingdings" w:hAnsi="Wingdings" w:hint="default"/>
      </w:rPr>
    </w:lvl>
    <w:lvl w:ilvl="7">
      <w:start w:val="1"/>
      <w:numFmt w:val="lowerLetter"/>
      <w:pStyle w:val="ListBullet4"/>
      <w:lvlText w:val="-"/>
      <w:lvlJc w:val="left"/>
      <w:pPr>
        <w:tabs>
          <w:tab w:val="num" w:pos="1440"/>
        </w:tabs>
        <w:ind w:left="1440" w:hanging="360"/>
      </w:pPr>
      <w:rPr>
        <w:rFonts w:ascii="Times NR" w:hAnsi="Times NR"/>
      </w:rPr>
    </w:lvl>
    <w:lvl w:ilvl="8">
      <w:start w:val="1"/>
      <w:numFmt w:val="lowerRoman"/>
      <w:lvlText w:val="%9."/>
      <w:lvlJc w:val="left"/>
      <w:pPr>
        <w:tabs>
          <w:tab w:val="num" w:pos="3240"/>
        </w:tabs>
        <w:ind w:left="3240" w:hanging="360"/>
      </w:pPr>
    </w:lvl>
  </w:abstractNum>
  <w:abstractNum w:abstractNumId="25" w15:restartNumberingAfterBreak="0">
    <w:nsid w:val="57C27F82"/>
    <w:multiLevelType w:val="hybridMultilevel"/>
    <w:tmpl w:val="FD7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36C5A"/>
    <w:multiLevelType w:val="hybridMultilevel"/>
    <w:tmpl w:val="2C78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774C0"/>
    <w:multiLevelType w:val="multilevel"/>
    <w:tmpl w:val="62EA06C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TableBullet1"/>
      <w:lvlText w:val=""/>
      <w:lvlJc w:val="left"/>
      <w:pPr>
        <w:tabs>
          <w:tab w:val="num" w:pos="360"/>
        </w:tabs>
        <w:ind w:left="360" w:hanging="360"/>
      </w:pPr>
      <w:rPr>
        <w:rFonts w:ascii="Wingdings" w:hAnsi="Wingdings" w:hint="default"/>
      </w:rPr>
    </w:lvl>
    <w:lvl w:ilvl="5">
      <w:start w:val="1"/>
      <w:numFmt w:val="lowerRoman"/>
      <w:pStyle w:val="TableBullet2"/>
      <w:lvlText w:val="–"/>
      <w:lvlJc w:val="left"/>
      <w:pPr>
        <w:tabs>
          <w:tab w:val="num" w:pos="720"/>
        </w:tabs>
        <w:ind w:left="720" w:hanging="360"/>
      </w:pPr>
      <w:rPr>
        <w:rFonts w:ascii="Times NR" w:hAnsi="Times NR"/>
      </w:rPr>
    </w:lvl>
    <w:lvl w:ilvl="6">
      <w:start w:val="1"/>
      <w:numFmt w:val="decimal"/>
      <w:pStyle w:val="TableBullet3"/>
      <w:lvlText w:val=""/>
      <w:lvlJc w:val="left"/>
      <w:pPr>
        <w:tabs>
          <w:tab w:val="num" w:pos="1080"/>
        </w:tabs>
        <w:ind w:left="1080" w:hanging="360"/>
      </w:pPr>
      <w:rPr>
        <w:rFonts w:ascii="Wingdings" w:hAnsi="Wingdings" w:hint="default"/>
      </w:rPr>
    </w:lvl>
    <w:lvl w:ilvl="7">
      <w:start w:val="1"/>
      <w:numFmt w:val="lowerLetter"/>
      <w:pStyle w:val="TableBullet4"/>
      <w:lvlText w:val="-"/>
      <w:lvlJc w:val="left"/>
      <w:pPr>
        <w:tabs>
          <w:tab w:val="num" w:pos="1440"/>
        </w:tabs>
        <w:ind w:left="1440" w:hanging="360"/>
      </w:pPr>
      <w:rPr>
        <w:rFonts w:ascii="Times NR" w:hAnsi="Times NR"/>
      </w:rPr>
    </w:lvl>
    <w:lvl w:ilvl="8">
      <w:start w:val="1"/>
      <w:numFmt w:val="lowerRoman"/>
      <w:lvlText w:val="%9."/>
      <w:lvlJc w:val="left"/>
      <w:pPr>
        <w:tabs>
          <w:tab w:val="num" w:pos="3240"/>
        </w:tabs>
        <w:ind w:left="3240" w:hanging="360"/>
      </w:pPr>
    </w:lvl>
  </w:abstractNum>
  <w:abstractNum w:abstractNumId="28" w15:restartNumberingAfterBreak="0">
    <w:nsid w:val="5B9E02D8"/>
    <w:multiLevelType w:val="hybridMultilevel"/>
    <w:tmpl w:val="AC52467C"/>
    <w:lvl w:ilvl="0" w:tplc="5F28F3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94280"/>
    <w:multiLevelType w:val="hybridMultilevel"/>
    <w:tmpl w:val="D222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628DC"/>
    <w:multiLevelType w:val="multilevel"/>
    <w:tmpl w:val="61FA2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D404F"/>
    <w:multiLevelType w:val="multilevel"/>
    <w:tmpl w:val="C8E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FF0A90"/>
    <w:multiLevelType w:val="hybridMultilevel"/>
    <w:tmpl w:val="AFD0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E77C32"/>
    <w:multiLevelType w:val="hybridMultilevel"/>
    <w:tmpl w:val="B3A08262"/>
    <w:lvl w:ilvl="0" w:tplc="64661F4C">
      <w:start w:val="1"/>
      <w:numFmt w:val="bullet"/>
      <w:lvlText w:val="•"/>
      <w:lvlJc w:val="left"/>
      <w:pPr>
        <w:tabs>
          <w:tab w:val="num" w:pos="720"/>
        </w:tabs>
        <w:ind w:left="720" w:hanging="360"/>
      </w:pPr>
      <w:rPr>
        <w:rFonts w:ascii="Arial" w:hAnsi="Arial" w:hint="default"/>
      </w:rPr>
    </w:lvl>
    <w:lvl w:ilvl="1" w:tplc="1DC8D280" w:tentative="1">
      <w:start w:val="1"/>
      <w:numFmt w:val="bullet"/>
      <w:lvlText w:val="•"/>
      <w:lvlJc w:val="left"/>
      <w:pPr>
        <w:tabs>
          <w:tab w:val="num" w:pos="1440"/>
        </w:tabs>
        <w:ind w:left="1440" w:hanging="360"/>
      </w:pPr>
      <w:rPr>
        <w:rFonts w:ascii="Arial" w:hAnsi="Arial" w:hint="default"/>
      </w:rPr>
    </w:lvl>
    <w:lvl w:ilvl="2" w:tplc="2724DEAA" w:tentative="1">
      <w:start w:val="1"/>
      <w:numFmt w:val="bullet"/>
      <w:lvlText w:val="•"/>
      <w:lvlJc w:val="left"/>
      <w:pPr>
        <w:tabs>
          <w:tab w:val="num" w:pos="2160"/>
        </w:tabs>
        <w:ind w:left="2160" w:hanging="360"/>
      </w:pPr>
      <w:rPr>
        <w:rFonts w:ascii="Arial" w:hAnsi="Arial" w:hint="default"/>
      </w:rPr>
    </w:lvl>
    <w:lvl w:ilvl="3" w:tplc="E0583778" w:tentative="1">
      <w:start w:val="1"/>
      <w:numFmt w:val="bullet"/>
      <w:lvlText w:val="•"/>
      <w:lvlJc w:val="left"/>
      <w:pPr>
        <w:tabs>
          <w:tab w:val="num" w:pos="2880"/>
        </w:tabs>
        <w:ind w:left="2880" w:hanging="360"/>
      </w:pPr>
      <w:rPr>
        <w:rFonts w:ascii="Arial" w:hAnsi="Arial" w:hint="default"/>
      </w:rPr>
    </w:lvl>
    <w:lvl w:ilvl="4" w:tplc="751AF5B4" w:tentative="1">
      <w:start w:val="1"/>
      <w:numFmt w:val="bullet"/>
      <w:lvlText w:val="•"/>
      <w:lvlJc w:val="left"/>
      <w:pPr>
        <w:tabs>
          <w:tab w:val="num" w:pos="3600"/>
        </w:tabs>
        <w:ind w:left="3600" w:hanging="360"/>
      </w:pPr>
      <w:rPr>
        <w:rFonts w:ascii="Arial" w:hAnsi="Arial" w:hint="default"/>
      </w:rPr>
    </w:lvl>
    <w:lvl w:ilvl="5" w:tplc="A9E65B64" w:tentative="1">
      <w:start w:val="1"/>
      <w:numFmt w:val="bullet"/>
      <w:lvlText w:val="•"/>
      <w:lvlJc w:val="left"/>
      <w:pPr>
        <w:tabs>
          <w:tab w:val="num" w:pos="4320"/>
        </w:tabs>
        <w:ind w:left="4320" w:hanging="360"/>
      </w:pPr>
      <w:rPr>
        <w:rFonts w:ascii="Arial" w:hAnsi="Arial" w:hint="default"/>
      </w:rPr>
    </w:lvl>
    <w:lvl w:ilvl="6" w:tplc="A210CFDE" w:tentative="1">
      <w:start w:val="1"/>
      <w:numFmt w:val="bullet"/>
      <w:lvlText w:val="•"/>
      <w:lvlJc w:val="left"/>
      <w:pPr>
        <w:tabs>
          <w:tab w:val="num" w:pos="5040"/>
        </w:tabs>
        <w:ind w:left="5040" w:hanging="360"/>
      </w:pPr>
      <w:rPr>
        <w:rFonts w:ascii="Arial" w:hAnsi="Arial" w:hint="default"/>
      </w:rPr>
    </w:lvl>
    <w:lvl w:ilvl="7" w:tplc="044E5EB4" w:tentative="1">
      <w:start w:val="1"/>
      <w:numFmt w:val="bullet"/>
      <w:lvlText w:val="•"/>
      <w:lvlJc w:val="left"/>
      <w:pPr>
        <w:tabs>
          <w:tab w:val="num" w:pos="5760"/>
        </w:tabs>
        <w:ind w:left="5760" w:hanging="360"/>
      </w:pPr>
      <w:rPr>
        <w:rFonts w:ascii="Arial" w:hAnsi="Arial" w:hint="default"/>
      </w:rPr>
    </w:lvl>
    <w:lvl w:ilvl="8" w:tplc="BC440B9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2591B84"/>
    <w:multiLevelType w:val="multilevel"/>
    <w:tmpl w:val="A99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9C5943"/>
    <w:multiLevelType w:val="hybridMultilevel"/>
    <w:tmpl w:val="7332D04A"/>
    <w:lvl w:ilvl="0" w:tplc="32E62810">
      <w:start w:val="1"/>
      <w:numFmt w:val="bullet"/>
      <w:lvlText w:val="•"/>
      <w:lvlJc w:val="left"/>
      <w:pPr>
        <w:tabs>
          <w:tab w:val="num" w:pos="720"/>
        </w:tabs>
        <w:ind w:left="720" w:hanging="360"/>
      </w:pPr>
      <w:rPr>
        <w:rFonts w:ascii="Arial" w:hAnsi="Arial" w:hint="default"/>
      </w:rPr>
    </w:lvl>
    <w:lvl w:ilvl="1" w:tplc="4CD87390" w:tentative="1">
      <w:start w:val="1"/>
      <w:numFmt w:val="bullet"/>
      <w:lvlText w:val="•"/>
      <w:lvlJc w:val="left"/>
      <w:pPr>
        <w:tabs>
          <w:tab w:val="num" w:pos="1440"/>
        </w:tabs>
        <w:ind w:left="1440" w:hanging="360"/>
      </w:pPr>
      <w:rPr>
        <w:rFonts w:ascii="Arial" w:hAnsi="Arial" w:hint="default"/>
      </w:rPr>
    </w:lvl>
    <w:lvl w:ilvl="2" w:tplc="D3DE9B30" w:tentative="1">
      <w:start w:val="1"/>
      <w:numFmt w:val="bullet"/>
      <w:lvlText w:val="•"/>
      <w:lvlJc w:val="left"/>
      <w:pPr>
        <w:tabs>
          <w:tab w:val="num" w:pos="2160"/>
        </w:tabs>
        <w:ind w:left="2160" w:hanging="360"/>
      </w:pPr>
      <w:rPr>
        <w:rFonts w:ascii="Arial" w:hAnsi="Arial" w:hint="default"/>
      </w:rPr>
    </w:lvl>
    <w:lvl w:ilvl="3" w:tplc="2E9699B0" w:tentative="1">
      <w:start w:val="1"/>
      <w:numFmt w:val="bullet"/>
      <w:lvlText w:val="•"/>
      <w:lvlJc w:val="left"/>
      <w:pPr>
        <w:tabs>
          <w:tab w:val="num" w:pos="2880"/>
        </w:tabs>
        <w:ind w:left="2880" w:hanging="360"/>
      </w:pPr>
      <w:rPr>
        <w:rFonts w:ascii="Arial" w:hAnsi="Arial" w:hint="default"/>
      </w:rPr>
    </w:lvl>
    <w:lvl w:ilvl="4" w:tplc="A36E4A82" w:tentative="1">
      <w:start w:val="1"/>
      <w:numFmt w:val="bullet"/>
      <w:lvlText w:val="•"/>
      <w:lvlJc w:val="left"/>
      <w:pPr>
        <w:tabs>
          <w:tab w:val="num" w:pos="3600"/>
        </w:tabs>
        <w:ind w:left="3600" w:hanging="360"/>
      </w:pPr>
      <w:rPr>
        <w:rFonts w:ascii="Arial" w:hAnsi="Arial" w:hint="default"/>
      </w:rPr>
    </w:lvl>
    <w:lvl w:ilvl="5" w:tplc="ACDE35F0" w:tentative="1">
      <w:start w:val="1"/>
      <w:numFmt w:val="bullet"/>
      <w:lvlText w:val="•"/>
      <w:lvlJc w:val="left"/>
      <w:pPr>
        <w:tabs>
          <w:tab w:val="num" w:pos="4320"/>
        </w:tabs>
        <w:ind w:left="4320" w:hanging="360"/>
      </w:pPr>
      <w:rPr>
        <w:rFonts w:ascii="Arial" w:hAnsi="Arial" w:hint="default"/>
      </w:rPr>
    </w:lvl>
    <w:lvl w:ilvl="6" w:tplc="C77A4692" w:tentative="1">
      <w:start w:val="1"/>
      <w:numFmt w:val="bullet"/>
      <w:lvlText w:val="•"/>
      <w:lvlJc w:val="left"/>
      <w:pPr>
        <w:tabs>
          <w:tab w:val="num" w:pos="5040"/>
        </w:tabs>
        <w:ind w:left="5040" w:hanging="360"/>
      </w:pPr>
      <w:rPr>
        <w:rFonts w:ascii="Arial" w:hAnsi="Arial" w:hint="default"/>
      </w:rPr>
    </w:lvl>
    <w:lvl w:ilvl="7" w:tplc="C53297F4" w:tentative="1">
      <w:start w:val="1"/>
      <w:numFmt w:val="bullet"/>
      <w:lvlText w:val="•"/>
      <w:lvlJc w:val="left"/>
      <w:pPr>
        <w:tabs>
          <w:tab w:val="num" w:pos="5760"/>
        </w:tabs>
        <w:ind w:left="5760" w:hanging="360"/>
      </w:pPr>
      <w:rPr>
        <w:rFonts w:ascii="Arial" w:hAnsi="Arial" w:hint="default"/>
      </w:rPr>
    </w:lvl>
    <w:lvl w:ilvl="8" w:tplc="F39AEE0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CB5964"/>
    <w:multiLevelType w:val="multilevel"/>
    <w:tmpl w:val="4C9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7"/>
  </w:num>
  <w:num w:numId="3">
    <w:abstractNumId w:val="8"/>
  </w:num>
  <w:num w:numId="4">
    <w:abstractNumId w:val="31"/>
  </w:num>
  <w:num w:numId="5">
    <w:abstractNumId w:val="6"/>
  </w:num>
  <w:num w:numId="6">
    <w:abstractNumId w:val="34"/>
  </w:num>
  <w:num w:numId="7">
    <w:abstractNumId w:val="1"/>
  </w:num>
  <w:num w:numId="8">
    <w:abstractNumId w:val="20"/>
  </w:num>
  <w:num w:numId="9">
    <w:abstractNumId w:val="30"/>
  </w:num>
  <w:num w:numId="10">
    <w:abstractNumId w:val="3"/>
  </w:num>
  <w:num w:numId="11">
    <w:abstractNumId w:val="11"/>
  </w:num>
  <w:num w:numId="12">
    <w:abstractNumId w:val="32"/>
  </w:num>
  <w:num w:numId="13">
    <w:abstractNumId w:val="10"/>
  </w:num>
  <w:num w:numId="14">
    <w:abstractNumId w:val="15"/>
  </w:num>
  <w:num w:numId="15">
    <w:abstractNumId w:val="18"/>
  </w:num>
  <w:num w:numId="16">
    <w:abstractNumId w:val="16"/>
  </w:num>
  <w:num w:numId="17">
    <w:abstractNumId w:val="35"/>
  </w:num>
  <w:num w:numId="18">
    <w:abstractNumId w:val="33"/>
  </w:num>
  <w:num w:numId="19">
    <w:abstractNumId w:val="14"/>
  </w:num>
  <w:num w:numId="20">
    <w:abstractNumId w:val="22"/>
  </w:num>
  <w:num w:numId="21">
    <w:abstractNumId w:val="9"/>
  </w:num>
  <w:num w:numId="22">
    <w:abstractNumId w:val="25"/>
  </w:num>
  <w:num w:numId="23">
    <w:abstractNumId w:val="26"/>
  </w:num>
  <w:num w:numId="24">
    <w:abstractNumId w:val="23"/>
  </w:num>
  <w:num w:numId="25">
    <w:abstractNumId w:val="19"/>
  </w:num>
  <w:num w:numId="26">
    <w:abstractNumId w:val="13"/>
  </w:num>
  <w:num w:numId="27">
    <w:abstractNumId w:val="2"/>
  </w:num>
  <w:num w:numId="28">
    <w:abstractNumId w:val="0"/>
  </w:num>
  <w:num w:numId="29">
    <w:abstractNumId w:val="12"/>
  </w:num>
  <w:num w:numId="30">
    <w:abstractNumId w:val="4"/>
  </w:num>
  <w:num w:numId="31">
    <w:abstractNumId w:val="17"/>
  </w:num>
  <w:num w:numId="32">
    <w:abstractNumId w:val="36"/>
  </w:num>
  <w:num w:numId="33">
    <w:abstractNumId w:val="21"/>
  </w:num>
  <w:num w:numId="34">
    <w:abstractNumId w:val="29"/>
  </w:num>
  <w:num w:numId="35">
    <w:abstractNumId w:val="28"/>
  </w:num>
  <w:num w:numId="36">
    <w:abstractNumId w:val="5"/>
  </w:num>
  <w:num w:numId="37">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mar, Avinash SBOBNG-PTIA/ZE">
    <w15:presenceInfo w15:providerId="AD" w15:userId="S::Avinash.Kumar4@shell.com::124da59b-0f6a-455b-b561-97d9a61619a5"/>
  </w15:person>
  <w15:person w15:author="de Groot, Anne SITI-PTIY/CAB">
    <w15:presenceInfo w15:providerId="AD" w15:userId="S::Anne.deGroot@shell.com::6a7b56bc-0854-444d-be35-db9127635e9a"/>
  </w15:person>
  <w15:person w15:author="Grinev, Elena SITI-ITZ/E">
    <w15:presenceInfo w15:providerId="None" w15:userId="Grinev, Elena SITI-ITZ/E"/>
  </w15:person>
  <w15:person w15:author="Tondi, Federico SIPC-PTIY/BA">
    <w15:presenceInfo w15:providerId="AD" w15:userId="S::federico.tondi@shell.com::d909153b-f45d-4cb2-a324-b23f37db8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C7"/>
    <w:rsid w:val="000012C1"/>
    <w:rsid w:val="00001F0F"/>
    <w:rsid w:val="00002B4A"/>
    <w:rsid w:val="000041D3"/>
    <w:rsid w:val="000041FA"/>
    <w:rsid w:val="00005658"/>
    <w:rsid w:val="0001166F"/>
    <w:rsid w:val="00013021"/>
    <w:rsid w:val="00013EDD"/>
    <w:rsid w:val="00014028"/>
    <w:rsid w:val="00017522"/>
    <w:rsid w:val="00017986"/>
    <w:rsid w:val="0002353D"/>
    <w:rsid w:val="0002402E"/>
    <w:rsid w:val="00024278"/>
    <w:rsid w:val="000255DA"/>
    <w:rsid w:val="00025D07"/>
    <w:rsid w:val="00027392"/>
    <w:rsid w:val="000305C5"/>
    <w:rsid w:val="000317CF"/>
    <w:rsid w:val="00032194"/>
    <w:rsid w:val="00034ADC"/>
    <w:rsid w:val="00035E86"/>
    <w:rsid w:val="00035F68"/>
    <w:rsid w:val="0003625C"/>
    <w:rsid w:val="00041BEE"/>
    <w:rsid w:val="00041FD7"/>
    <w:rsid w:val="00043CE9"/>
    <w:rsid w:val="00045632"/>
    <w:rsid w:val="00045A2F"/>
    <w:rsid w:val="00047AAF"/>
    <w:rsid w:val="00052AB2"/>
    <w:rsid w:val="00056043"/>
    <w:rsid w:val="00056659"/>
    <w:rsid w:val="00056BC4"/>
    <w:rsid w:val="00057037"/>
    <w:rsid w:val="00060F6B"/>
    <w:rsid w:val="00071B48"/>
    <w:rsid w:val="00073988"/>
    <w:rsid w:val="00076280"/>
    <w:rsid w:val="00076A84"/>
    <w:rsid w:val="00077847"/>
    <w:rsid w:val="00080A84"/>
    <w:rsid w:val="000835FF"/>
    <w:rsid w:val="00083D26"/>
    <w:rsid w:val="000842CE"/>
    <w:rsid w:val="000860D7"/>
    <w:rsid w:val="00087BB2"/>
    <w:rsid w:val="00091C48"/>
    <w:rsid w:val="000A35A7"/>
    <w:rsid w:val="000A7260"/>
    <w:rsid w:val="000A7B98"/>
    <w:rsid w:val="000B3302"/>
    <w:rsid w:val="000B7018"/>
    <w:rsid w:val="000B7F2F"/>
    <w:rsid w:val="000C0CA6"/>
    <w:rsid w:val="000C1FF6"/>
    <w:rsid w:val="000C3EEF"/>
    <w:rsid w:val="000C5798"/>
    <w:rsid w:val="000C5B71"/>
    <w:rsid w:val="000C6BF8"/>
    <w:rsid w:val="000D21D3"/>
    <w:rsid w:val="000D39EC"/>
    <w:rsid w:val="000E4100"/>
    <w:rsid w:val="000E416C"/>
    <w:rsid w:val="000E69E4"/>
    <w:rsid w:val="000E6F13"/>
    <w:rsid w:val="000F1EDB"/>
    <w:rsid w:val="000F38F7"/>
    <w:rsid w:val="000F3B49"/>
    <w:rsid w:val="000F426D"/>
    <w:rsid w:val="000F44B9"/>
    <w:rsid w:val="000F4A22"/>
    <w:rsid w:val="000F6C04"/>
    <w:rsid w:val="000F7186"/>
    <w:rsid w:val="001014BB"/>
    <w:rsid w:val="0010349C"/>
    <w:rsid w:val="00110173"/>
    <w:rsid w:val="001124C1"/>
    <w:rsid w:val="0011321A"/>
    <w:rsid w:val="0011331A"/>
    <w:rsid w:val="00116BD3"/>
    <w:rsid w:val="00116CD0"/>
    <w:rsid w:val="00117BAB"/>
    <w:rsid w:val="00117DF0"/>
    <w:rsid w:val="00121A87"/>
    <w:rsid w:val="00122D43"/>
    <w:rsid w:val="001261C2"/>
    <w:rsid w:val="001269F3"/>
    <w:rsid w:val="00126A31"/>
    <w:rsid w:val="001308DA"/>
    <w:rsid w:val="00131C80"/>
    <w:rsid w:val="0013296C"/>
    <w:rsid w:val="00134C09"/>
    <w:rsid w:val="00135BF8"/>
    <w:rsid w:val="00144308"/>
    <w:rsid w:val="00145C32"/>
    <w:rsid w:val="00153683"/>
    <w:rsid w:val="001601E4"/>
    <w:rsid w:val="001613E7"/>
    <w:rsid w:val="001629CA"/>
    <w:rsid w:val="001650D8"/>
    <w:rsid w:val="00165FC4"/>
    <w:rsid w:val="00166504"/>
    <w:rsid w:val="0017130B"/>
    <w:rsid w:val="0017562D"/>
    <w:rsid w:val="0017621A"/>
    <w:rsid w:val="00176A0E"/>
    <w:rsid w:val="00177F01"/>
    <w:rsid w:val="00181410"/>
    <w:rsid w:val="00181F2A"/>
    <w:rsid w:val="00182481"/>
    <w:rsid w:val="00182677"/>
    <w:rsid w:val="00182D88"/>
    <w:rsid w:val="00185CF6"/>
    <w:rsid w:val="00194191"/>
    <w:rsid w:val="001954A4"/>
    <w:rsid w:val="0019722B"/>
    <w:rsid w:val="001A39D3"/>
    <w:rsid w:val="001A55F2"/>
    <w:rsid w:val="001A5B99"/>
    <w:rsid w:val="001B186D"/>
    <w:rsid w:val="001B1FDB"/>
    <w:rsid w:val="001B26F9"/>
    <w:rsid w:val="001B29C9"/>
    <w:rsid w:val="001B3286"/>
    <w:rsid w:val="001B6078"/>
    <w:rsid w:val="001B6CFA"/>
    <w:rsid w:val="001B7FB7"/>
    <w:rsid w:val="001C153E"/>
    <w:rsid w:val="001C213B"/>
    <w:rsid w:val="001C6BE5"/>
    <w:rsid w:val="001C76B7"/>
    <w:rsid w:val="001D154B"/>
    <w:rsid w:val="001D3F6A"/>
    <w:rsid w:val="001D4356"/>
    <w:rsid w:val="001D5092"/>
    <w:rsid w:val="001D60F1"/>
    <w:rsid w:val="001D7E08"/>
    <w:rsid w:val="001E2556"/>
    <w:rsid w:val="001E49E8"/>
    <w:rsid w:val="001E72D9"/>
    <w:rsid w:val="001F00DF"/>
    <w:rsid w:val="001F1173"/>
    <w:rsid w:val="001F23AA"/>
    <w:rsid w:val="001F2E5C"/>
    <w:rsid w:val="001F425D"/>
    <w:rsid w:val="001F6F82"/>
    <w:rsid w:val="001F7281"/>
    <w:rsid w:val="002020F8"/>
    <w:rsid w:val="002021BB"/>
    <w:rsid w:val="00204934"/>
    <w:rsid w:val="0021191E"/>
    <w:rsid w:val="00214D2C"/>
    <w:rsid w:val="0021659F"/>
    <w:rsid w:val="00220BC3"/>
    <w:rsid w:val="00221635"/>
    <w:rsid w:val="002218BD"/>
    <w:rsid w:val="0022211F"/>
    <w:rsid w:val="00222648"/>
    <w:rsid w:val="002244C2"/>
    <w:rsid w:val="00224AC7"/>
    <w:rsid w:val="00224E28"/>
    <w:rsid w:val="00227A07"/>
    <w:rsid w:val="00230AF0"/>
    <w:rsid w:val="00231AB5"/>
    <w:rsid w:val="002341B6"/>
    <w:rsid w:val="00237DF6"/>
    <w:rsid w:val="00242728"/>
    <w:rsid w:val="00242EDD"/>
    <w:rsid w:val="00244309"/>
    <w:rsid w:val="002452A4"/>
    <w:rsid w:val="00246E1B"/>
    <w:rsid w:val="002540FA"/>
    <w:rsid w:val="002543A9"/>
    <w:rsid w:val="002560FA"/>
    <w:rsid w:val="0026236E"/>
    <w:rsid w:val="00262A5C"/>
    <w:rsid w:val="00262BDB"/>
    <w:rsid w:val="00263AD1"/>
    <w:rsid w:val="00263F79"/>
    <w:rsid w:val="002646EE"/>
    <w:rsid w:val="00267D0B"/>
    <w:rsid w:val="00272431"/>
    <w:rsid w:val="00274D8B"/>
    <w:rsid w:val="0027783C"/>
    <w:rsid w:val="00277FB2"/>
    <w:rsid w:val="00283A7D"/>
    <w:rsid w:val="00284F90"/>
    <w:rsid w:val="00285257"/>
    <w:rsid w:val="00287873"/>
    <w:rsid w:val="00290124"/>
    <w:rsid w:val="00290D92"/>
    <w:rsid w:val="002927DA"/>
    <w:rsid w:val="002933DF"/>
    <w:rsid w:val="00293477"/>
    <w:rsid w:val="00294443"/>
    <w:rsid w:val="00296B3A"/>
    <w:rsid w:val="00297411"/>
    <w:rsid w:val="0029769B"/>
    <w:rsid w:val="002A08CE"/>
    <w:rsid w:val="002A2A5F"/>
    <w:rsid w:val="002A4D83"/>
    <w:rsid w:val="002A6345"/>
    <w:rsid w:val="002B1405"/>
    <w:rsid w:val="002B3A2D"/>
    <w:rsid w:val="002B5518"/>
    <w:rsid w:val="002B6C28"/>
    <w:rsid w:val="002B7450"/>
    <w:rsid w:val="002C28CC"/>
    <w:rsid w:val="002C7DE5"/>
    <w:rsid w:val="002C7F18"/>
    <w:rsid w:val="002D0003"/>
    <w:rsid w:val="002D00BB"/>
    <w:rsid w:val="002D1BDE"/>
    <w:rsid w:val="002D1DD6"/>
    <w:rsid w:val="002D47FF"/>
    <w:rsid w:val="002D5160"/>
    <w:rsid w:val="002D52F4"/>
    <w:rsid w:val="002D6D2D"/>
    <w:rsid w:val="002E10C4"/>
    <w:rsid w:val="002E2823"/>
    <w:rsid w:val="002E2EE0"/>
    <w:rsid w:val="002E376D"/>
    <w:rsid w:val="002E7009"/>
    <w:rsid w:val="002F2319"/>
    <w:rsid w:val="002F321D"/>
    <w:rsid w:val="002F4AC6"/>
    <w:rsid w:val="002F4F69"/>
    <w:rsid w:val="00305452"/>
    <w:rsid w:val="00306125"/>
    <w:rsid w:val="00310D19"/>
    <w:rsid w:val="003133CB"/>
    <w:rsid w:val="003134F5"/>
    <w:rsid w:val="00314F34"/>
    <w:rsid w:val="00322CC6"/>
    <w:rsid w:val="00324BBD"/>
    <w:rsid w:val="00327ED1"/>
    <w:rsid w:val="0033226A"/>
    <w:rsid w:val="0033383F"/>
    <w:rsid w:val="00335953"/>
    <w:rsid w:val="00335BDF"/>
    <w:rsid w:val="00340CB2"/>
    <w:rsid w:val="00342CEB"/>
    <w:rsid w:val="0034401B"/>
    <w:rsid w:val="00345436"/>
    <w:rsid w:val="0034755C"/>
    <w:rsid w:val="00351067"/>
    <w:rsid w:val="003516DA"/>
    <w:rsid w:val="00351B03"/>
    <w:rsid w:val="003539F0"/>
    <w:rsid w:val="00355A92"/>
    <w:rsid w:val="00356A83"/>
    <w:rsid w:val="0036136B"/>
    <w:rsid w:val="00367191"/>
    <w:rsid w:val="00374947"/>
    <w:rsid w:val="00374FB3"/>
    <w:rsid w:val="0037665D"/>
    <w:rsid w:val="0038163E"/>
    <w:rsid w:val="0038207B"/>
    <w:rsid w:val="003843A1"/>
    <w:rsid w:val="00384BA4"/>
    <w:rsid w:val="00386B99"/>
    <w:rsid w:val="00386CDE"/>
    <w:rsid w:val="00391DDF"/>
    <w:rsid w:val="0039214F"/>
    <w:rsid w:val="0039229A"/>
    <w:rsid w:val="00393029"/>
    <w:rsid w:val="00395544"/>
    <w:rsid w:val="00396BCA"/>
    <w:rsid w:val="003A0DB2"/>
    <w:rsid w:val="003A208B"/>
    <w:rsid w:val="003A4416"/>
    <w:rsid w:val="003A62C9"/>
    <w:rsid w:val="003A797F"/>
    <w:rsid w:val="003A7F8A"/>
    <w:rsid w:val="003B1273"/>
    <w:rsid w:val="003B166B"/>
    <w:rsid w:val="003B2489"/>
    <w:rsid w:val="003B2A2C"/>
    <w:rsid w:val="003B46EC"/>
    <w:rsid w:val="003B4DEB"/>
    <w:rsid w:val="003C0F35"/>
    <w:rsid w:val="003C314E"/>
    <w:rsid w:val="003D37D6"/>
    <w:rsid w:val="003D4746"/>
    <w:rsid w:val="003D48BE"/>
    <w:rsid w:val="003D579A"/>
    <w:rsid w:val="003D63F5"/>
    <w:rsid w:val="003D7348"/>
    <w:rsid w:val="003E2371"/>
    <w:rsid w:val="003E2D43"/>
    <w:rsid w:val="003E312C"/>
    <w:rsid w:val="003E39C7"/>
    <w:rsid w:val="003E4240"/>
    <w:rsid w:val="003E4D82"/>
    <w:rsid w:val="003E7BCF"/>
    <w:rsid w:val="003F044D"/>
    <w:rsid w:val="0040088C"/>
    <w:rsid w:val="00400A2A"/>
    <w:rsid w:val="00403933"/>
    <w:rsid w:val="00404416"/>
    <w:rsid w:val="00404C12"/>
    <w:rsid w:val="00404C6D"/>
    <w:rsid w:val="00413F61"/>
    <w:rsid w:val="00420230"/>
    <w:rsid w:val="00421228"/>
    <w:rsid w:val="00422A22"/>
    <w:rsid w:val="00422B71"/>
    <w:rsid w:val="004234AA"/>
    <w:rsid w:val="0042741C"/>
    <w:rsid w:val="00427C8A"/>
    <w:rsid w:val="00431296"/>
    <w:rsid w:val="0043562E"/>
    <w:rsid w:val="00437F50"/>
    <w:rsid w:val="004445A7"/>
    <w:rsid w:val="0045446D"/>
    <w:rsid w:val="00454787"/>
    <w:rsid w:val="00455253"/>
    <w:rsid w:val="00457130"/>
    <w:rsid w:val="00460184"/>
    <w:rsid w:val="00460D89"/>
    <w:rsid w:val="00466120"/>
    <w:rsid w:val="0047078B"/>
    <w:rsid w:val="00471745"/>
    <w:rsid w:val="004725FE"/>
    <w:rsid w:val="0047266D"/>
    <w:rsid w:val="00473772"/>
    <w:rsid w:val="0047403A"/>
    <w:rsid w:val="00475C27"/>
    <w:rsid w:val="004770D9"/>
    <w:rsid w:val="00477B03"/>
    <w:rsid w:val="00481659"/>
    <w:rsid w:val="004820CB"/>
    <w:rsid w:val="00482F26"/>
    <w:rsid w:val="004834C8"/>
    <w:rsid w:val="00483C5D"/>
    <w:rsid w:val="0048738C"/>
    <w:rsid w:val="004905CB"/>
    <w:rsid w:val="00491F8C"/>
    <w:rsid w:val="00492972"/>
    <w:rsid w:val="00493A90"/>
    <w:rsid w:val="004969A9"/>
    <w:rsid w:val="004A1480"/>
    <w:rsid w:val="004A3F2A"/>
    <w:rsid w:val="004A4A07"/>
    <w:rsid w:val="004B2C8B"/>
    <w:rsid w:val="004B3B90"/>
    <w:rsid w:val="004B4E15"/>
    <w:rsid w:val="004B5627"/>
    <w:rsid w:val="004B7E80"/>
    <w:rsid w:val="004C068F"/>
    <w:rsid w:val="004C20DA"/>
    <w:rsid w:val="004C2544"/>
    <w:rsid w:val="004C579E"/>
    <w:rsid w:val="004C6B18"/>
    <w:rsid w:val="004D2711"/>
    <w:rsid w:val="004D3A6F"/>
    <w:rsid w:val="004D4D6A"/>
    <w:rsid w:val="004D526E"/>
    <w:rsid w:val="004D572B"/>
    <w:rsid w:val="004D6664"/>
    <w:rsid w:val="004D7692"/>
    <w:rsid w:val="004E1BDF"/>
    <w:rsid w:val="004E21B1"/>
    <w:rsid w:val="004E2E30"/>
    <w:rsid w:val="004E37F1"/>
    <w:rsid w:val="004E66FF"/>
    <w:rsid w:val="004F1D20"/>
    <w:rsid w:val="004F439C"/>
    <w:rsid w:val="004F4AE7"/>
    <w:rsid w:val="004F4FDA"/>
    <w:rsid w:val="00503E43"/>
    <w:rsid w:val="0051011F"/>
    <w:rsid w:val="005128D7"/>
    <w:rsid w:val="0052246E"/>
    <w:rsid w:val="00523E71"/>
    <w:rsid w:val="00524660"/>
    <w:rsid w:val="00525634"/>
    <w:rsid w:val="005308CF"/>
    <w:rsid w:val="00532252"/>
    <w:rsid w:val="0053599B"/>
    <w:rsid w:val="005359B8"/>
    <w:rsid w:val="00537747"/>
    <w:rsid w:val="00537A9F"/>
    <w:rsid w:val="005404F4"/>
    <w:rsid w:val="005439B6"/>
    <w:rsid w:val="00546EFE"/>
    <w:rsid w:val="005537A9"/>
    <w:rsid w:val="0055524E"/>
    <w:rsid w:val="00555B9F"/>
    <w:rsid w:val="005568B5"/>
    <w:rsid w:val="00556D9B"/>
    <w:rsid w:val="005659DB"/>
    <w:rsid w:val="00566776"/>
    <w:rsid w:val="00567EA3"/>
    <w:rsid w:val="00572234"/>
    <w:rsid w:val="00572ADC"/>
    <w:rsid w:val="00574888"/>
    <w:rsid w:val="005751FC"/>
    <w:rsid w:val="0057735A"/>
    <w:rsid w:val="005809A2"/>
    <w:rsid w:val="005823C9"/>
    <w:rsid w:val="00583EBE"/>
    <w:rsid w:val="00583F80"/>
    <w:rsid w:val="005857F4"/>
    <w:rsid w:val="00585878"/>
    <w:rsid w:val="00586F93"/>
    <w:rsid w:val="00590831"/>
    <w:rsid w:val="0059113A"/>
    <w:rsid w:val="00591DF7"/>
    <w:rsid w:val="005920BB"/>
    <w:rsid w:val="0059432D"/>
    <w:rsid w:val="005946D8"/>
    <w:rsid w:val="005A009F"/>
    <w:rsid w:val="005A2313"/>
    <w:rsid w:val="005A2F20"/>
    <w:rsid w:val="005A6345"/>
    <w:rsid w:val="005A73BD"/>
    <w:rsid w:val="005B1020"/>
    <w:rsid w:val="005B30F2"/>
    <w:rsid w:val="005B4415"/>
    <w:rsid w:val="005B4779"/>
    <w:rsid w:val="005B50FC"/>
    <w:rsid w:val="005C28FE"/>
    <w:rsid w:val="005C4C33"/>
    <w:rsid w:val="005C6BF8"/>
    <w:rsid w:val="005C7051"/>
    <w:rsid w:val="005D1B48"/>
    <w:rsid w:val="005D1FAF"/>
    <w:rsid w:val="005D2682"/>
    <w:rsid w:val="005D3B3E"/>
    <w:rsid w:val="005D5559"/>
    <w:rsid w:val="005D5E54"/>
    <w:rsid w:val="005E16ED"/>
    <w:rsid w:val="005E1E76"/>
    <w:rsid w:val="005E27D7"/>
    <w:rsid w:val="005E383B"/>
    <w:rsid w:val="005E38DC"/>
    <w:rsid w:val="005E50E6"/>
    <w:rsid w:val="005E62B5"/>
    <w:rsid w:val="005E6AA3"/>
    <w:rsid w:val="005E6B17"/>
    <w:rsid w:val="005E7D30"/>
    <w:rsid w:val="005E7F0E"/>
    <w:rsid w:val="005F0D1C"/>
    <w:rsid w:val="005F1AAB"/>
    <w:rsid w:val="005F5864"/>
    <w:rsid w:val="005F7DBA"/>
    <w:rsid w:val="006001AE"/>
    <w:rsid w:val="0060085D"/>
    <w:rsid w:val="00600B8D"/>
    <w:rsid w:val="00601A8F"/>
    <w:rsid w:val="00601C80"/>
    <w:rsid w:val="006028AA"/>
    <w:rsid w:val="00603A6C"/>
    <w:rsid w:val="00603B68"/>
    <w:rsid w:val="006050B0"/>
    <w:rsid w:val="00606420"/>
    <w:rsid w:val="00612825"/>
    <w:rsid w:val="00612B56"/>
    <w:rsid w:val="00613D82"/>
    <w:rsid w:val="00614A57"/>
    <w:rsid w:val="00614EA8"/>
    <w:rsid w:val="00617312"/>
    <w:rsid w:val="0062317B"/>
    <w:rsid w:val="00624015"/>
    <w:rsid w:val="006247F5"/>
    <w:rsid w:val="0062521F"/>
    <w:rsid w:val="0062709A"/>
    <w:rsid w:val="00630A93"/>
    <w:rsid w:val="0063237C"/>
    <w:rsid w:val="006327F8"/>
    <w:rsid w:val="006335AA"/>
    <w:rsid w:val="00633840"/>
    <w:rsid w:val="00634F77"/>
    <w:rsid w:val="0063512B"/>
    <w:rsid w:val="006357D8"/>
    <w:rsid w:val="006362EE"/>
    <w:rsid w:val="00637676"/>
    <w:rsid w:val="006376FE"/>
    <w:rsid w:val="0063774A"/>
    <w:rsid w:val="00642B4B"/>
    <w:rsid w:val="00642DEA"/>
    <w:rsid w:val="00645172"/>
    <w:rsid w:val="006458FE"/>
    <w:rsid w:val="00655871"/>
    <w:rsid w:val="00656F20"/>
    <w:rsid w:val="00664770"/>
    <w:rsid w:val="00664859"/>
    <w:rsid w:val="0066598D"/>
    <w:rsid w:val="0067031D"/>
    <w:rsid w:val="0067113F"/>
    <w:rsid w:val="0067218A"/>
    <w:rsid w:val="00672C50"/>
    <w:rsid w:val="00675A0A"/>
    <w:rsid w:val="00675A10"/>
    <w:rsid w:val="00676EB4"/>
    <w:rsid w:val="006779AD"/>
    <w:rsid w:val="00680FD6"/>
    <w:rsid w:val="00681720"/>
    <w:rsid w:val="00681A8E"/>
    <w:rsid w:val="00681C00"/>
    <w:rsid w:val="00682C69"/>
    <w:rsid w:val="006851E4"/>
    <w:rsid w:val="00690347"/>
    <w:rsid w:val="00690358"/>
    <w:rsid w:val="0069047D"/>
    <w:rsid w:val="0069053F"/>
    <w:rsid w:val="00692F54"/>
    <w:rsid w:val="006942B9"/>
    <w:rsid w:val="00694E2C"/>
    <w:rsid w:val="0069603E"/>
    <w:rsid w:val="00696607"/>
    <w:rsid w:val="006A0405"/>
    <w:rsid w:val="006A3CA5"/>
    <w:rsid w:val="006A45E5"/>
    <w:rsid w:val="006B0B1E"/>
    <w:rsid w:val="006B0EED"/>
    <w:rsid w:val="006B2C94"/>
    <w:rsid w:val="006B3C17"/>
    <w:rsid w:val="006B5EA7"/>
    <w:rsid w:val="006B65E5"/>
    <w:rsid w:val="006B7D44"/>
    <w:rsid w:val="006C0E09"/>
    <w:rsid w:val="006C1B7C"/>
    <w:rsid w:val="006C441E"/>
    <w:rsid w:val="006C4730"/>
    <w:rsid w:val="006C5A34"/>
    <w:rsid w:val="006D4699"/>
    <w:rsid w:val="006D4BB8"/>
    <w:rsid w:val="006D5024"/>
    <w:rsid w:val="006D7E7B"/>
    <w:rsid w:val="006E00D6"/>
    <w:rsid w:val="006E198E"/>
    <w:rsid w:val="006E4D0D"/>
    <w:rsid w:val="006E5CE9"/>
    <w:rsid w:val="006E63D2"/>
    <w:rsid w:val="006E790C"/>
    <w:rsid w:val="006F04A4"/>
    <w:rsid w:val="006F1582"/>
    <w:rsid w:val="006F1D06"/>
    <w:rsid w:val="006F38B7"/>
    <w:rsid w:val="006F3BB4"/>
    <w:rsid w:val="006F3F45"/>
    <w:rsid w:val="006F54C1"/>
    <w:rsid w:val="006F5D69"/>
    <w:rsid w:val="00701819"/>
    <w:rsid w:val="00701991"/>
    <w:rsid w:val="00704481"/>
    <w:rsid w:val="007056C2"/>
    <w:rsid w:val="0070604F"/>
    <w:rsid w:val="00711084"/>
    <w:rsid w:val="00714F6A"/>
    <w:rsid w:val="00722E9B"/>
    <w:rsid w:val="00722F84"/>
    <w:rsid w:val="007244AF"/>
    <w:rsid w:val="007256AB"/>
    <w:rsid w:val="00726126"/>
    <w:rsid w:val="0073129B"/>
    <w:rsid w:val="00733F34"/>
    <w:rsid w:val="007351AA"/>
    <w:rsid w:val="00736AFD"/>
    <w:rsid w:val="00736E68"/>
    <w:rsid w:val="007408C5"/>
    <w:rsid w:val="007419FA"/>
    <w:rsid w:val="007427B0"/>
    <w:rsid w:val="00743582"/>
    <w:rsid w:val="007435FD"/>
    <w:rsid w:val="00744714"/>
    <w:rsid w:val="0074597F"/>
    <w:rsid w:val="007477D7"/>
    <w:rsid w:val="00750AA2"/>
    <w:rsid w:val="00751AD4"/>
    <w:rsid w:val="00753675"/>
    <w:rsid w:val="00754421"/>
    <w:rsid w:val="00756A29"/>
    <w:rsid w:val="00760E3D"/>
    <w:rsid w:val="0076266B"/>
    <w:rsid w:val="007649CB"/>
    <w:rsid w:val="00765A42"/>
    <w:rsid w:val="007673D4"/>
    <w:rsid w:val="007675A1"/>
    <w:rsid w:val="00770CD8"/>
    <w:rsid w:val="00770EF9"/>
    <w:rsid w:val="00772324"/>
    <w:rsid w:val="0077271A"/>
    <w:rsid w:val="0077381C"/>
    <w:rsid w:val="00775085"/>
    <w:rsid w:val="0078109E"/>
    <w:rsid w:val="00781C24"/>
    <w:rsid w:val="00782B3D"/>
    <w:rsid w:val="00787216"/>
    <w:rsid w:val="0078779B"/>
    <w:rsid w:val="007908D2"/>
    <w:rsid w:val="00790FAE"/>
    <w:rsid w:val="0079150D"/>
    <w:rsid w:val="00792228"/>
    <w:rsid w:val="0079413C"/>
    <w:rsid w:val="00795C33"/>
    <w:rsid w:val="007A0C06"/>
    <w:rsid w:val="007A212E"/>
    <w:rsid w:val="007A3297"/>
    <w:rsid w:val="007A36C5"/>
    <w:rsid w:val="007A3F8B"/>
    <w:rsid w:val="007A67F1"/>
    <w:rsid w:val="007A6991"/>
    <w:rsid w:val="007A70C4"/>
    <w:rsid w:val="007B05F0"/>
    <w:rsid w:val="007B07E8"/>
    <w:rsid w:val="007B7062"/>
    <w:rsid w:val="007B73B7"/>
    <w:rsid w:val="007C1F81"/>
    <w:rsid w:val="007C26B8"/>
    <w:rsid w:val="007C4EE9"/>
    <w:rsid w:val="007C4F07"/>
    <w:rsid w:val="007D0CC3"/>
    <w:rsid w:val="007D0EF2"/>
    <w:rsid w:val="007D1D15"/>
    <w:rsid w:val="007D40F5"/>
    <w:rsid w:val="007D452F"/>
    <w:rsid w:val="007D494D"/>
    <w:rsid w:val="007D525E"/>
    <w:rsid w:val="007D6927"/>
    <w:rsid w:val="007D7DFA"/>
    <w:rsid w:val="007E2B27"/>
    <w:rsid w:val="007E2C49"/>
    <w:rsid w:val="007E5A89"/>
    <w:rsid w:val="007E62D3"/>
    <w:rsid w:val="007E7A3D"/>
    <w:rsid w:val="007E7E22"/>
    <w:rsid w:val="007F1FC0"/>
    <w:rsid w:val="007F69B8"/>
    <w:rsid w:val="00800298"/>
    <w:rsid w:val="0080146F"/>
    <w:rsid w:val="00803045"/>
    <w:rsid w:val="00803905"/>
    <w:rsid w:val="00805CFE"/>
    <w:rsid w:val="00806746"/>
    <w:rsid w:val="008067AB"/>
    <w:rsid w:val="0080724A"/>
    <w:rsid w:val="00810143"/>
    <w:rsid w:val="00812648"/>
    <w:rsid w:val="00814A07"/>
    <w:rsid w:val="0081599A"/>
    <w:rsid w:val="008171FD"/>
    <w:rsid w:val="0082333B"/>
    <w:rsid w:val="008239C8"/>
    <w:rsid w:val="00826EC1"/>
    <w:rsid w:val="0083070A"/>
    <w:rsid w:val="00831F54"/>
    <w:rsid w:val="008329C0"/>
    <w:rsid w:val="00834211"/>
    <w:rsid w:val="00834E64"/>
    <w:rsid w:val="00836B73"/>
    <w:rsid w:val="008377BB"/>
    <w:rsid w:val="00837FA3"/>
    <w:rsid w:val="008411C7"/>
    <w:rsid w:val="00844739"/>
    <w:rsid w:val="008458CA"/>
    <w:rsid w:val="00846804"/>
    <w:rsid w:val="00846D63"/>
    <w:rsid w:val="008479B4"/>
    <w:rsid w:val="0085137F"/>
    <w:rsid w:val="0085198B"/>
    <w:rsid w:val="00851B6D"/>
    <w:rsid w:val="0085353A"/>
    <w:rsid w:val="0085422A"/>
    <w:rsid w:val="008550BC"/>
    <w:rsid w:val="0086421E"/>
    <w:rsid w:val="00864914"/>
    <w:rsid w:val="00864E0E"/>
    <w:rsid w:val="00867CF5"/>
    <w:rsid w:val="008724E5"/>
    <w:rsid w:val="00874528"/>
    <w:rsid w:val="00876D07"/>
    <w:rsid w:val="008776A3"/>
    <w:rsid w:val="0088015E"/>
    <w:rsid w:val="008843C0"/>
    <w:rsid w:val="008859BE"/>
    <w:rsid w:val="00890AF1"/>
    <w:rsid w:val="00890C40"/>
    <w:rsid w:val="00894810"/>
    <w:rsid w:val="00895E8A"/>
    <w:rsid w:val="00896F00"/>
    <w:rsid w:val="0089717F"/>
    <w:rsid w:val="00897AEC"/>
    <w:rsid w:val="008A3968"/>
    <w:rsid w:val="008A4FD6"/>
    <w:rsid w:val="008A5C46"/>
    <w:rsid w:val="008A6915"/>
    <w:rsid w:val="008A7E79"/>
    <w:rsid w:val="008B13E5"/>
    <w:rsid w:val="008B152F"/>
    <w:rsid w:val="008B4DB7"/>
    <w:rsid w:val="008C171C"/>
    <w:rsid w:val="008C3069"/>
    <w:rsid w:val="008C366E"/>
    <w:rsid w:val="008C39C7"/>
    <w:rsid w:val="008C4BB1"/>
    <w:rsid w:val="008C7156"/>
    <w:rsid w:val="008D0745"/>
    <w:rsid w:val="008D0E33"/>
    <w:rsid w:val="008D2262"/>
    <w:rsid w:val="008D7538"/>
    <w:rsid w:val="008E284F"/>
    <w:rsid w:val="008E297D"/>
    <w:rsid w:val="008E2EDE"/>
    <w:rsid w:val="008E4CDF"/>
    <w:rsid w:val="008E7845"/>
    <w:rsid w:val="008F1F4E"/>
    <w:rsid w:val="008F2979"/>
    <w:rsid w:val="008F46DA"/>
    <w:rsid w:val="008F58AD"/>
    <w:rsid w:val="008F6FD7"/>
    <w:rsid w:val="00900379"/>
    <w:rsid w:val="009003DA"/>
    <w:rsid w:val="009029D0"/>
    <w:rsid w:val="00907E85"/>
    <w:rsid w:val="009119F9"/>
    <w:rsid w:val="0091378E"/>
    <w:rsid w:val="00914011"/>
    <w:rsid w:val="009152E1"/>
    <w:rsid w:val="0091631F"/>
    <w:rsid w:val="00920E1D"/>
    <w:rsid w:val="0092125F"/>
    <w:rsid w:val="00924332"/>
    <w:rsid w:val="00926302"/>
    <w:rsid w:val="00930E0C"/>
    <w:rsid w:val="00933210"/>
    <w:rsid w:val="0093399A"/>
    <w:rsid w:val="0093528F"/>
    <w:rsid w:val="009412F9"/>
    <w:rsid w:val="00941305"/>
    <w:rsid w:val="00941643"/>
    <w:rsid w:val="0094213D"/>
    <w:rsid w:val="00942823"/>
    <w:rsid w:val="00943CDB"/>
    <w:rsid w:val="00944E34"/>
    <w:rsid w:val="00950187"/>
    <w:rsid w:val="00950DB0"/>
    <w:rsid w:val="009544FE"/>
    <w:rsid w:val="0096023B"/>
    <w:rsid w:val="00960582"/>
    <w:rsid w:val="00961BE7"/>
    <w:rsid w:val="00962087"/>
    <w:rsid w:val="00964FAB"/>
    <w:rsid w:val="00965CE6"/>
    <w:rsid w:val="00965D48"/>
    <w:rsid w:val="00967236"/>
    <w:rsid w:val="00972452"/>
    <w:rsid w:val="00972F93"/>
    <w:rsid w:val="009737F3"/>
    <w:rsid w:val="00973AC8"/>
    <w:rsid w:val="00973AC9"/>
    <w:rsid w:val="009745FC"/>
    <w:rsid w:val="00975074"/>
    <w:rsid w:val="00975A4E"/>
    <w:rsid w:val="00975AB0"/>
    <w:rsid w:val="009767E1"/>
    <w:rsid w:val="00976CF5"/>
    <w:rsid w:val="00982B2E"/>
    <w:rsid w:val="00984795"/>
    <w:rsid w:val="00985445"/>
    <w:rsid w:val="0099160C"/>
    <w:rsid w:val="00992E4B"/>
    <w:rsid w:val="00995505"/>
    <w:rsid w:val="00995594"/>
    <w:rsid w:val="00996543"/>
    <w:rsid w:val="009968CB"/>
    <w:rsid w:val="009A09F1"/>
    <w:rsid w:val="009A22E9"/>
    <w:rsid w:val="009A2B6F"/>
    <w:rsid w:val="009B16C5"/>
    <w:rsid w:val="009B1DE5"/>
    <w:rsid w:val="009B437C"/>
    <w:rsid w:val="009B4EE8"/>
    <w:rsid w:val="009B5F6E"/>
    <w:rsid w:val="009B612B"/>
    <w:rsid w:val="009B66F7"/>
    <w:rsid w:val="009B69D6"/>
    <w:rsid w:val="009B6E93"/>
    <w:rsid w:val="009C06D1"/>
    <w:rsid w:val="009C2A02"/>
    <w:rsid w:val="009C4D66"/>
    <w:rsid w:val="009C542A"/>
    <w:rsid w:val="009D1EE7"/>
    <w:rsid w:val="009D244A"/>
    <w:rsid w:val="009D257E"/>
    <w:rsid w:val="009D25E3"/>
    <w:rsid w:val="009D48EC"/>
    <w:rsid w:val="009D5BC2"/>
    <w:rsid w:val="009D5DEB"/>
    <w:rsid w:val="009D662A"/>
    <w:rsid w:val="009D724F"/>
    <w:rsid w:val="009D75BE"/>
    <w:rsid w:val="009E0114"/>
    <w:rsid w:val="009E07C5"/>
    <w:rsid w:val="009E436D"/>
    <w:rsid w:val="009E574E"/>
    <w:rsid w:val="009F22DD"/>
    <w:rsid w:val="009F3D34"/>
    <w:rsid w:val="009F564D"/>
    <w:rsid w:val="009F7CC9"/>
    <w:rsid w:val="00A027F1"/>
    <w:rsid w:val="00A028FC"/>
    <w:rsid w:val="00A060AE"/>
    <w:rsid w:val="00A10F66"/>
    <w:rsid w:val="00A1132B"/>
    <w:rsid w:val="00A117BE"/>
    <w:rsid w:val="00A11B44"/>
    <w:rsid w:val="00A1244A"/>
    <w:rsid w:val="00A1380E"/>
    <w:rsid w:val="00A1500A"/>
    <w:rsid w:val="00A150A2"/>
    <w:rsid w:val="00A15337"/>
    <w:rsid w:val="00A15C2B"/>
    <w:rsid w:val="00A17568"/>
    <w:rsid w:val="00A20EF3"/>
    <w:rsid w:val="00A22BB0"/>
    <w:rsid w:val="00A23933"/>
    <w:rsid w:val="00A24ECC"/>
    <w:rsid w:val="00A24F9C"/>
    <w:rsid w:val="00A26AB3"/>
    <w:rsid w:val="00A26E78"/>
    <w:rsid w:val="00A26F10"/>
    <w:rsid w:val="00A33C40"/>
    <w:rsid w:val="00A33E05"/>
    <w:rsid w:val="00A34E56"/>
    <w:rsid w:val="00A36931"/>
    <w:rsid w:val="00A43ABA"/>
    <w:rsid w:val="00A43E9F"/>
    <w:rsid w:val="00A43F4E"/>
    <w:rsid w:val="00A52084"/>
    <w:rsid w:val="00A52706"/>
    <w:rsid w:val="00A529AB"/>
    <w:rsid w:val="00A531A3"/>
    <w:rsid w:val="00A5503C"/>
    <w:rsid w:val="00A56C3A"/>
    <w:rsid w:val="00A572D6"/>
    <w:rsid w:val="00A607B8"/>
    <w:rsid w:val="00A607D2"/>
    <w:rsid w:val="00A62316"/>
    <w:rsid w:val="00A6282B"/>
    <w:rsid w:val="00A63DD3"/>
    <w:rsid w:val="00A6462D"/>
    <w:rsid w:val="00A64F40"/>
    <w:rsid w:val="00A7107D"/>
    <w:rsid w:val="00A71666"/>
    <w:rsid w:val="00A75ACD"/>
    <w:rsid w:val="00A767AC"/>
    <w:rsid w:val="00A817B7"/>
    <w:rsid w:val="00A81E77"/>
    <w:rsid w:val="00A820A5"/>
    <w:rsid w:val="00A826B5"/>
    <w:rsid w:val="00A83034"/>
    <w:rsid w:val="00A83909"/>
    <w:rsid w:val="00A84659"/>
    <w:rsid w:val="00A84C68"/>
    <w:rsid w:val="00A85389"/>
    <w:rsid w:val="00A86ADF"/>
    <w:rsid w:val="00A9010D"/>
    <w:rsid w:val="00A90C73"/>
    <w:rsid w:val="00A92AFE"/>
    <w:rsid w:val="00A9326D"/>
    <w:rsid w:val="00A940F5"/>
    <w:rsid w:val="00AA0589"/>
    <w:rsid w:val="00AA30D7"/>
    <w:rsid w:val="00AA3839"/>
    <w:rsid w:val="00AA534C"/>
    <w:rsid w:val="00AB0E1A"/>
    <w:rsid w:val="00AB275B"/>
    <w:rsid w:val="00AB7856"/>
    <w:rsid w:val="00AB7932"/>
    <w:rsid w:val="00AC1794"/>
    <w:rsid w:val="00AC1D88"/>
    <w:rsid w:val="00AC2D63"/>
    <w:rsid w:val="00AC44F4"/>
    <w:rsid w:val="00AC59D0"/>
    <w:rsid w:val="00AC7F33"/>
    <w:rsid w:val="00AD4E7A"/>
    <w:rsid w:val="00AD6028"/>
    <w:rsid w:val="00AE0A34"/>
    <w:rsid w:val="00AE18CA"/>
    <w:rsid w:val="00AE1AE5"/>
    <w:rsid w:val="00AE2888"/>
    <w:rsid w:val="00AE3855"/>
    <w:rsid w:val="00AE6290"/>
    <w:rsid w:val="00AE7E12"/>
    <w:rsid w:val="00AE7E86"/>
    <w:rsid w:val="00AF0850"/>
    <w:rsid w:val="00AF15FF"/>
    <w:rsid w:val="00AF18C0"/>
    <w:rsid w:val="00AF28AB"/>
    <w:rsid w:val="00AF2D61"/>
    <w:rsid w:val="00AF4882"/>
    <w:rsid w:val="00AF7FE8"/>
    <w:rsid w:val="00B02EE0"/>
    <w:rsid w:val="00B03C12"/>
    <w:rsid w:val="00B04CD6"/>
    <w:rsid w:val="00B077C2"/>
    <w:rsid w:val="00B13538"/>
    <w:rsid w:val="00B15995"/>
    <w:rsid w:val="00B1725F"/>
    <w:rsid w:val="00B23F78"/>
    <w:rsid w:val="00B24524"/>
    <w:rsid w:val="00B246CC"/>
    <w:rsid w:val="00B24B05"/>
    <w:rsid w:val="00B330B7"/>
    <w:rsid w:val="00B35123"/>
    <w:rsid w:val="00B41D7E"/>
    <w:rsid w:val="00B47A42"/>
    <w:rsid w:val="00B5120A"/>
    <w:rsid w:val="00B514D8"/>
    <w:rsid w:val="00B516B0"/>
    <w:rsid w:val="00B5240F"/>
    <w:rsid w:val="00B5280B"/>
    <w:rsid w:val="00B53673"/>
    <w:rsid w:val="00B53BA1"/>
    <w:rsid w:val="00B53CC9"/>
    <w:rsid w:val="00B54098"/>
    <w:rsid w:val="00B541F2"/>
    <w:rsid w:val="00B548BC"/>
    <w:rsid w:val="00B54CA3"/>
    <w:rsid w:val="00B5695A"/>
    <w:rsid w:val="00B6194A"/>
    <w:rsid w:val="00B62DEC"/>
    <w:rsid w:val="00B64E3B"/>
    <w:rsid w:val="00B65A75"/>
    <w:rsid w:val="00B66ED8"/>
    <w:rsid w:val="00B70F1C"/>
    <w:rsid w:val="00B71A97"/>
    <w:rsid w:val="00B73769"/>
    <w:rsid w:val="00B7566F"/>
    <w:rsid w:val="00B75DBB"/>
    <w:rsid w:val="00B77513"/>
    <w:rsid w:val="00B809DE"/>
    <w:rsid w:val="00B81895"/>
    <w:rsid w:val="00B82629"/>
    <w:rsid w:val="00B91208"/>
    <w:rsid w:val="00B91F85"/>
    <w:rsid w:val="00B9570A"/>
    <w:rsid w:val="00B9785A"/>
    <w:rsid w:val="00BA0A58"/>
    <w:rsid w:val="00BA1B55"/>
    <w:rsid w:val="00BA5F0B"/>
    <w:rsid w:val="00BA77EA"/>
    <w:rsid w:val="00BB387B"/>
    <w:rsid w:val="00BB3B88"/>
    <w:rsid w:val="00BB3B9F"/>
    <w:rsid w:val="00BB5021"/>
    <w:rsid w:val="00BB6756"/>
    <w:rsid w:val="00BC0BF7"/>
    <w:rsid w:val="00BC2E06"/>
    <w:rsid w:val="00BC377D"/>
    <w:rsid w:val="00BC4A4B"/>
    <w:rsid w:val="00BC4FED"/>
    <w:rsid w:val="00BC632D"/>
    <w:rsid w:val="00BC6890"/>
    <w:rsid w:val="00BD10D2"/>
    <w:rsid w:val="00BD1D23"/>
    <w:rsid w:val="00BD533A"/>
    <w:rsid w:val="00BD6F31"/>
    <w:rsid w:val="00BD7030"/>
    <w:rsid w:val="00BD713D"/>
    <w:rsid w:val="00BE1858"/>
    <w:rsid w:val="00BE3354"/>
    <w:rsid w:val="00BE5006"/>
    <w:rsid w:val="00BE6C8F"/>
    <w:rsid w:val="00BE7378"/>
    <w:rsid w:val="00BE7DD6"/>
    <w:rsid w:val="00BF29F0"/>
    <w:rsid w:val="00BF2A57"/>
    <w:rsid w:val="00BF7D83"/>
    <w:rsid w:val="00C01FB5"/>
    <w:rsid w:val="00C063FD"/>
    <w:rsid w:val="00C10C08"/>
    <w:rsid w:val="00C121B9"/>
    <w:rsid w:val="00C12E05"/>
    <w:rsid w:val="00C14B87"/>
    <w:rsid w:val="00C162EA"/>
    <w:rsid w:val="00C17802"/>
    <w:rsid w:val="00C17B2B"/>
    <w:rsid w:val="00C20913"/>
    <w:rsid w:val="00C22742"/>
    <w:rsid w:val="00C227CA"/>
    <w:rsid w:val="00C26202"/>
    <w:rsid w:val="00C279CE"/>
    <w:rsid w:val="00C31D7C"/>
    <w:rsid w:val="00C334A3"/>
    <w:rsid w:val="00C33FEC"/>
    <w:rsid w:val="00C357A9"/>
    <w:rsid w:val="00C4449E"/>
    <w:rsid w:val="00C45C82"/>
    <w:rsid w:val="00C462C7"/>
    <w:rsid w:val="00C50FC6"/>
    <w:rsid w:val="00C5742B"/>
    <w:rsid w:val="00C60E3E"/>
    <w:rsid w:val="00C63A5F"/>
    <w:rsid w:val="00C64C29"/>
    <w:rsid w:val="00C70E1B"/>
    <w:rsid w:val="00C72FBC"/>
    <w:rsid w:val="00C75393"/>
    <w:rsid w:val="00C770D0"/>
    <w:rsid w:val="00C80A7C"/>
    <w:rsid w:val="00C83884"/>
    <w:rsid w:val="00C84BD5"/>
    <w:rsid w:val="00C86C7F"/>
    <w:rsid w:val="00C87082"/>
    <w:rsid w:val="00C87960"/>
    <w:rsid w:val="00C921E8"/>
    <w:rsid w:val="00C93D41"/>
    <w:rsid w:val="00C956CD"/>
    <w:rsid w:val="00CA042F"/>
    <w:rsid w:val="00CA0B4B"/>
    <w:rsid w:val="00CA178E"/>
    <w:rsid w:val="00CA186C"/>
    <w:rsid w:val="00CA25FF"/>
    <w:rsid w:val="00CA2F99"/>
    <w:rsid w:val="00CA51D5"/>
    <w:rsid w:val="00CA5957"/>
    <w:rsid w:val="00CA77AD"/>
    <w:rsid w:val="00CB146F"/>
    <w:rsid w:val="00CB26A8"/>
    <w:rsid w:val="00CB38D2"/>
    <w:rsid w:val="00CB40F9"/>
    <w:rsid w:val="00CB51B4"/>
    <w:rsid w:val="00CB74E2"/>
    <w:rsid w:val="00CB7894"/>
    <w:rsid w:val="00CB78F2"/>
    <w:rsid w:val="00CC0F08"/>
    <w:rsid w:val="00CC1199"/>
    <w:rsid w:val="00CC4260"/>
    <w:rsid w:val="00CC4B52"/>
    <w:rsid w:val="00CC6B8B"/>
    <w:rsid w:val="00CC7354"/>
    <w:rsid w:val="00CD10FF"/>
    <w:rsid w:val="00CD1A5E"/>
    <w:rsid w:val="00CD23A8"/>
    <w:rsid w:val="00CD3E6B"/>
    <w:rsid w:val="00CD5736"/>
    <w:rsid w:val="00CD635D"/>
    <w:rsid w:val="00CD7B2E"/>
    <w:rsid w:val="00CE06FE"/>
    <w:rsid w:val="00CE26EE"/>
    <w:rsid w:val="00CE519D"/>
    <w:rsid w:val="00CE617B"/>
    <w:rsid w:val="00CE7EC3"/>
    <w:rsid w:val="00CF0AD1"/>
    <w:rsid w:val="00CF1ED4"/>
    <w:rsid w:val="00CF4E5F"/>
    <w:rsid w:val="00CF575E"/>
    <w:rsid w:val="00CF74AA"/>
    <w:rsid w:val="00D00E74"/>
    <w:rsid w:val="00D0126A"/>
    <w:rsid w:val="00D04F74"/>
    <w:rsid w:val="00D06AE6"/>
    <w:rsid w:val="00D06DCB"/>
    <w:rsid w:val="00D07137"/>
    <w:rsid w:val="00D07E68"/>
    <w:rsid w:val="00D10B4D"/>
    <w:rsid w:val="00D138AF"/>
    <w:rsid w:val="00D15326"/>
    <w:rsid w:val="00D153DA"/>
    <w:rsid w:val="00D163CF"/>
    <w:rsid w:val="00D16ED1"/>
    <w:rsid w:val="00D22371"/>
    <w:rsid w:val="00D234B9"/>
    <w:rsid w:val="00D2677E"/>
    <w:rsid w:val="00D2704C"/>
    <w:rsid w:val="00D32CBD"/>
    <w:rsid w:val="00D35C85"/>
    <w:rsid w:val="00D35C9B"/>
    <w:rsid w:val="00D35E2A"/>
    <w:rsid w:val="00D36548"/>
    <w:rsid w:val="00D369E2"/>
    <w:rsid w:val="00D36F61"/>
    <w:rsid w:val="00D377DD"/>
    <w:rsid w:val="00D37C9F"/>
    <w:rsid w:val="00D40186"/>
    <w:rsid w:val="00D41932"/>
    <w:rsid w:val="00D41E59"/>
    <w:rsid w:val="00D41F93"/>
    <w:rsid w:val="00D42CDB"/>
    <w:rsid w:val="00D43F04"/>
    <w:rsid w:val="00D4483D"/>
    <w:rsid w:val="00D466A8"/>
    <w:rsid w:val="00D5100C"/>
    <w:rsid w:val="00D5664D"/>
    <w:rsid w:val="00D5735C"/>
    <w:rsid w:val="00D6055D"/>
    <w:rsid w:val="00D61C62"/>
    <w:rsid w:val="00D621AA"/>
    <w:rsid w:val="00D72830"/>
    <w:rsid w:val="00D767F5"/>
    <w:rsid w:val="00D768BE"/>
    <w:rsid w:val="00D853E4"/>
    <w:rsid w:val="00D930E6"/>
    <w:rsid w:val="00D96266"/>
    <w:rsid w:val="00D9627D"/>
    <w:rsid w:val="00D966FB"/>
    <w:rsid w:val="00D971D6"/>
    <w:rsid w:val="00D971F2"/>
    <w:rsid w:val="00D979BF"/>
    <w:rsid w:val="00DA2267"/>
    <w:rsid w:val="00DA3722"/>
    <w:rsid w:val="00DA6D17"/>
    <w:rsid w:val="00DB0794"/>
    <w:rsid w:val="00DB0BE4"/>
    <w:rsid w:val="00DB267C"/>
    <w:rsid w:val="00DB45FC"/>
    <w:rsid w:val="00DB6E8B"/>
    <w:rsid w:val="00DB7873"/>
    <w:rsid w:val="00DC5A02"/>
    <w:rsid w:val="00DD42B5"/>
    <w:rsid w:val="00DD45ED"/>
    <w:rsid w:val="00DD7584"/>
    <w:rsid w:val="00DD7BDA"/>
    <w:rsid w:val="00DE1C70"/>
    <w:rsid w:val="00DE6838"/>
    <w:rsid w:val="00DE789D"/>
    <w:rsid w:val="00DE7EE3"/>
    <w:rsid w:val="00DF0858"/>
    <w:rsid w:val="00DF14B0"/>
    <w:rsid w:val="00DF1D2C"/>
    <w:rsid w:val="00DF2800"/>
    <w:rsid w:val="00DF2961"/>
    <w:rsid w:val="00DF2A83"/>
    <w:rsid w:val="00DF3ED0"/>
    <w:rsid w:val="00DF44D4"/>
    <w:rsid w:val="00DF4E3A"/>
    <w:rsid w:val="00DF77B7"/>
    <w:rsid w:val="00E0074F"/>
    <w:rsid w:val="00E0078A"/>
    <w:rsid w:val="00E01592"/>
    <w:rsid w:val="00E0442A"/>
    <w:rsid w:val="00E046B7"/>
    <w:rsid w:val="00E06BFA"/>
    <w:rsid w:val="00E1065F"/>
    <w:rsid w:val="00E12D15"/>
    <w:rsid w:val="00E169F7"/>
    <w:rsid w:val="00E17DF7"/>
    <w:rsid w:val="00E20D40"/>
    <w:rsid w:val="00E212C0"/>
    <w:rsid w:val="00E21FB3"/>
    <w:rsid w:val="00E25722"/>
    <w:rsid w:val="00E27932"/>
    <w:rsid w:val="00E27B41"/>
    <w:rsid w:val="00E32836"/>
    <w:rsid w:val="00E32D7D"/>
    <w:rsid w:val="00E331DF"/>
    <w:rsid w:val="00E35085"/>
    <w:rsid w:val="00E4030C"/>
    <w:rsid w:val="00E40CD3"/>
    <w:rsid w:val="00E43FB8"/>
    <w:rsid w:val="00E44549"/>
    <w:rsid w:val="00E478BB"/>
    <w:rsid w:val="00E50265"/>
    <w:rsid w:val="00E5509E"/>
    <w:rsid w:val="00E55CDB"/>
    <w:rsid w:val="00E574DA"/>
    <w:rsid w:val="00E575C1"/>
    <w:rsid w:val="00E62F5D"/>
    <w:rsid w:val="00E658A6"/>
    <w:rsid w:val="00E7105A"/>
    <w:rsid w:val="00E7324D"/>
    <w:rsid w:val="00E737C2"/>
    <w:rsid w:val="00E746C4"/>
    <w:rsid w:val="00E8090A"/>
    <w:rsid w:val="00E8339C"/>
    <w:rsid w:val="00E8396B"/>
    <w:rsid w:val="00E868BB"/>
    <w:rsid w:val="00E86EB5"/>
    <w:rsid w:val="00E87965"/>
    <w:rsid w:val="00E87D29"/>
    <w:rsid w:val="00E9013B"/>
    <w:rsid w:val="00E912FD"/>
    <w:rsid w:val="00E92094"/>
    <w:rsid w:val="00E9434B"/>
    <w:rsid w:val="00E94729"/>
    <w:rsid w:val="00EA104A"/>
    <w:rsid w:val="00EA11C4"/>
    <w:rsid w:val="00EA159D"/>
    <w:rsid w:val="00EA1B02"/>
    <w:rsid w:val="00EA27AF"/>
    <w:rsid w:val="00EA4571"/>
    <w:rsid w:val="00EA5647"/>
    <w:rsid w:val="00EA5BCC"/>
    <w:rsid w:val="00EA6F59"/>
    <w:rsid w:val="00EB0868"/>
    <w:rsid w:val="00EB2AAC"/>
    <w:rsid w:val="00EB4111"/>
    <w:rsid w:val="00EB4C3A"/>
    <w:rsid w:val="00EB55A5"/>
    <w:rsid w:val="00EC2E6F"/>
    <w:rsid w:val="00EC4D4F"/>
    <w:rsid w:val="00ED059D"/>
    <w:rsid w:val="00ED209E"/>
    <w:rsid w:val="00ED239B"/>
    <w:rsid w:val="00ED2F7B"/>
    <w:rsid w:val="00ED3723"/>
    <w:rsid w:val="00ED3A09"/>
    <w:rsid w:val="00ED5077"/>
    <w:rsid w:val="00ED589A"/>
    <w:rsid w:val="00ED5CDB"/>
    <w:rsid w:val="00EE6515"/>
    <w:rsid w:val="00EE67C0"/>
    <w:rsid w:val="00EE6886"/>
    <w:rsid w:val="00EE7D8D"/>
    <w:rsid w:val="00EF12F6"/>
    <w:rsid w:val="00EF3016"/>
    <w:rsid w:val="00EF5420"/>
    <w:rsid w:val="00EF7709"/>
    <w:rsid w:val="00F01487"/>
    <w:rsid w:val="00F03A4C"/>
    <w:rsid w:val="00F03E9E"/>
    <w:rsid w:val="00F0647E"/>
    <w:rsid w:val="00F07C6D"/>
    <w:rsid w:val="00F105F4"/>
    <w:rsid w:val="00F12172"/>
    <w:rsid w:val="00F15C08"/>
    <w:rsid w:val="00F16D4B"/>
    <w:rsid w:val="00F173E4"/>
    <w:rsid w:val="00F22E0A"/>
    <w:rsid w:val="00F24CEA"/>
    <w:rsid w:val="00F30092"/>
    <w:rsid w:val="00F317EE"/>
    <w:rsid w:val="00F31F81"/>
    <w:rsid w:val="00F33258"/>
    <w:rsid w:val="00F3641D"/>
    <w:rsid w:val="00F37809"/>
    <w:rsid w:val="00F41E95"/>
    <w:rsid w:val="00F43256"/>
    <w:rsid w:val="00F4501A"/>
    <w:rsid w:val="00F46572"/>
    <w:rsid w:val="00F4695D"/>
    <w:rsid w:val="00F52421"/>
    <w:rsid w:val="00F531B6"/>
    <w:rsid w:val="00F549AB"/>
    <w:rsid w:val="00F6082F"/>
    <w:rsid w:val="00F6191A"/>
    <w:rsid w:val="00F61F22"/>
    <w:rsid w:val="00F6496A"/>
    <w:rsid w:val="00F66C97"/>
    <w:rsid w:val="00F70541"/>
    <w:rsid w:val="00F723AA"/>
    <w:rsid w:val="00F7424B"/>
    <w:rsid w:val="00F74C39"/>
    <w:rsid w:val="00F75CF6"/>
    <w:rsid w:val="00F7738E"/>
    <w:rsid w:val="00F77E85"/>
    <w:rsid w:val="00F81EC0"/>
    <w:rsid w:val="00F81EE8"/>
    <w:rsid w:val="00F825CC"/>
    <w:rsid w:val="00F82C5A"/>
    <w:rsid w:val="00F82FC0"/>
    <w:rsid w:val="00F85856"/>
    <w:rsid w:val="00F910CB"/>
    <w:rsid w:val="00F91B70"/>
    <w:rsid w:val="00F91E76"/>
    <w:rsid w:val="00F9350A"/>
    <w:rsid w:val="00F9362D"/>
    <w:rsid w:val="00F93FBB"/>
    <w:rsid w:val="00F9613C"/>
    <w:rsid w:val="00FA0AE3"/>
    <w:rsid w:val="00FA5FE8"/>
    <w:rsid w:val="00FA7D98"/>
    <w:rsid w:val="00FB0116"/>
    <w:rsid w:val="00FB01EC"/>
    <w:rsid w:val="00FB05C2"/>
    <w:rsid w:val="00FB1B10"/>
    <w:rsid w:val="00FB1E58"/>
    <w:rsid w:val="00FB2DE6"/>
    <w:rsid w:val="00FB30A6"/>
    <w:rsid w:val="00FB4E1A"/>
    <w:rsid w:val="00FB4F5B"/>
    <w:rsid w:val="00FB61E9"/>
    <w:rsid w:val="00FB6C2F"/>
    <w:rsid w:val="00FB7814"/>
    <w:rsid w:val="00FB7A06"/>
    <w:rsid w:val="00FB7A2C"/>
    <w:rsid w:val="00FC0F4C"/>
    <w:rsid w:val="00FC17F1"/>
    <w:rsid w:val="00FC266B"/>
    <w:rsid w:val="00FD3D60"/>
    <w:rsid w:val="00FD4818"/>
    <w:rsid w:val="00FD595F"/>
    <w:rsid w:val="00FD6CD9"/>
    <w:rsid w:val="00FD7590"/>
    <w:rsid w:val="00FE179E"/>
    <w:rsid w:val="00FE1EC0"/>
    <w:rsid w:val="00FE27CC"/>
    <w:rsid w:val="00FE3538"/>
    <w:rsid w:val="00FE3810"/>
    <w:rsid w:val="00FE5FA4"/>
    <w:rsid w:val="00FE6535"/>
    <w:rsid w:val="00FE6E59"/>
    <w:rsid w:val="00FF027B"/>
    <w:rsid w:val="00FF48ED"/>
    <w:rsid w:val="00FF55C2"/>
    <w:rsid w:val="01923D63"/>
    <w:rsid w:val="03C319F3"/>
    <w:rsid w:val="0AA4A402"/>
    <w:rsid w:val="0C34AFDD"/>
    <w:rsid w:val="0CE2DA87"/>
    <w:rsid w:val="118A4B14"/>
    <w:rsid w:val="1857AC0A"/>
    <w:rsid w:val="191FD22F"/>
    <w:rsid w:val="19D11748"/>
    <w:rsid w:val="1A8E99DC"/>
    <w:rsid w:val="1B9F06CD"/>
    <w:rsid w:val="1C762121"/>
    <w:rsid w:val="23857B03"/>
    <w:rsid w:val="25E96D40"/>
    <w:rsid w:val="26D252AB"/>
    <w:rsid w:val="28B78C20"/>
    <w:rsid w:val="2A3EBD13"/>
    <w:rsid w:val="2ADDE1D7"/>
    <w:rsid w:val="2BAC6CA4"/>
    <w:rsid w:val="2C293706"/>
    <w:rsid w:val="2EDDA8D0"/>
    <w:rsid w:val="3B646BC3"/>
    <w:rsid w:val="3F5FF567"/>
    <w:rsid w:val="45E1C77F"/>
    <w:rsid w:val="46B9717A"/>
    <w:rsid w:val="4830FB8A"/>
    <w:rsid w:val="4E1CF206"/>
    <w:rsid w:val="4E50EC90"/>
    <w:rsid w:val="4FC53717"/>
    <w:rsid w:val="52FE7260"/>
    <w:rsid w:val="54ECC67F"/>
    <w:rsid w:val="57E26DC7"/>
    <w:rsid w:val="58AC6B1D"/>
    <w:rsid w:val="59FB6B9C"/>
    <w:rsid w:val="5C29470E"/>
    <w:rsid w:val="60C8FF7D"/>
    <w:rsid w:val="60FB4501"/>
    <w:rsid w:val="633A13E0"/>
    <w:rsid w:val="6651B396"/>
    <w:rsid w:val="68FAD611"/>
    <w:rsid w:val="6C2567A5"/>
    <w:rsid w:val="6EFA6817"/>
    <w:rsid w:val="724DA133"/>
    <w:rsid w:val="7596D8F3"/>
    <w:rsid w:val="7CBAA6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101E19"/>
  <w15:docId w15:val="{7135AC42-501D-48A1-B686-9A59AC35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74"/>
    <w:rPr>
      <w:sz w:val="24"/>
      <w:szCs w:val="24"/>
      <w:lang w:val="en-GB" w:eastAsia="en-GB"/>
    </w:rPr>
  </w:style>
  <w:style w:type="paragraph" w:styleId="Heading1">
    <w:name w:val="heading 1"/>
    <w:basedOn w:val="Normal"/>
    <w:next w:val="Normal"/>
    <w:link w:val="Heading1Char"/>
    <w:uiPriority w:val="9"/>
    <w:qFormat/>
    <w:rsid w:val="00890C40"/>
    <w:pPr>
      <w:keepNext/>
      <w:keepLines/>
      <w:spacing w:before="480"/>
      <w:outlineLvl w:val="0"/>
    </w:pPr>
    <w:rPr>
      <w:rFonts w:ascii="Cambria" w:hAnsi="Cambria"/>
      <w:b/>
      <w:bCs/>
      <w:color w:val="365F91"/>
      <w:sz w:val="28"/>
      <w:szCs w:val="28"/>
      <w:lang w:val="en-US" w:eastAsia="en-US"/>
    </w:rPr>
  </w:style>
  <w:style w:type="paragraph" w:styleId="Heading2">
    <w:name w:val="heading 2"/>
    <w:basedOn w:val="Normal"/>
    <w:next w:val="Normal"/>
    <w:link w:val="Heading2Char"/>
    <w:uiPriority w:val="9"/>
    <w:unhideWhenUsed/>
    <w:qFormat/>
    <w:rsid w:val="00F9362D"/>
    <w:pPr>
      <w:keepNext/>
      <w:keepLines/>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Name">
    <w:name w:val="Document Name"/>
    <w:basedOn w:val="Normal"/>
    <w:next w:val="Normal"/>
    <w:rsid w:val="00890C40"/>
    <w:pPr>
      <w:spacing w:after="240"/>
    </w:pPr>
    <w:rPr>
      <w:rFonts w:ascii="Arial Black" w:hAnsi="Arial Black" w:cs="Arial"/>
      <w:sz w:val="40"/>
      <w:szCs w:val="20"/>
      <w:lang w:val="en-US" w:eastAsia="en-US"/>
    </w:rPr>
  </w:style>
  <w:style w:type="character" w:styleId="PageNumber">
    <w:name w:val="page number"/>
    <w:basedOn w:val="DefaultParagraphFont"/>
    <w:rsid w:val="00890C40"/>
  </w:style>
  <w:style w:type="paragraph" w:styleId="Header">
    <w:name w:val="header"/>
    <w:basedOn w:val="Normal"/>
    <w:link w:val="HeaderChar"/>
    <w:uiPriority w:val="99"/>
    <w:rsid w:val="00890C40"/>
    <w:pPr>
      <w:tabs>
        <w:tab w:val="center" w:pos="4320"/>
        <w:tab w:val="right" w:pos="8640"/>
      </w:tabs>
    </w:pPr>
    <w:rPr>
      <w:szCs w:val="20"/>
      <w:lang w:val="en-US" w:eastAsia="en-US"/>
    </w:rPr>
  </w:style>
  <w:style w:type="character" w:customStyle="1" w:styleId="HeaderChar">
    <w:name w:val="Header Char"/>
    <w:link w:val="Header"/>
    <w:uiPriority w:val="99"/>
    <w:rsid w:val="00890C40"/>
    <w:rPr>
      <w:sz w:val="24"/>
    </w:rPr>
  </w:style>
  <w:style w:type="paragraph" w:styleId="ListBullet">
    <w:name w:val="List Bullet"/>
    <w:basedOn w:val="Normal"/>
    <w:rsid w:val="00890C40"/>
    <w:pPr>
      <w:numPr>
        <w:ilvl w:val="4"/>
        <w:numId w:val="1"/>
      </w:numPr>
      <w:outlineLvl w:val="4"/>
    </w:pPr>
    <w:rPr>
      <w:szCs w:val="20"/>
      <w:lang w:val="en-US" w:eastAsia="en-US"/>
    </w:rPr>
  </w:style>
  <w:style w:type="paragraph" w:styleId="ListBullet2">
    <w:name w:val="List Bullet 2"/>
    <w:basedOn w:val="Normal"/>
    <w:rsid w:val="00890C40"/>
    <w:pPr>
      <w:numPr>
        <w:ilvl w:val="5"/>
        <w:numId w:val="1"/>
      </w:numPr>
      <w:outlineLvl w:val="5"/>
    </w:pPr>
    <w:rPr>
      <w:szCs w:val="20"/>
      <w:lang w:val="en-US" w:eastAsia="en-US"/>
    </w:rPr>
  </w:style>
  <w:style w:type="paragraph" w:styleId="ListBullet3">
    <w:name w:val="List Bullet 3"/>
    <w:basedOn w:val="Normal"/>
    <w:rsid w:val="00890C40"/>
    <w:pPr>
      <w:numPr>
        <w:ilvl w:val="6"/>
        <w:numId w:val="1"/>
      </w:numPr>
      <w:outlineLvl w:val="6"/>
    </w:pPr>
    <w:rPr>
      <w:szCs w:val="20"/>
      <w:lang w:val="en-US" w:eastAsia="en-US"/>
    </w:rPr>
  </w:style>
  <w:style w:type="paragraph" w:styleId="ListBullet4">
    <w:name w:val="List Bullet 4"/>
    <w:basedOn w:val="Normal"/>
    <w:rsid w:val="00890C40"/>
    <w:pPr>
      <w:numPr>
        <w:ilvl w:val="7"/>
        <w:numId w:val="1"/>
      </w:numPr>
      <w:tabs>
        <w:tab w:val="clear" w:pos="1440"/>
        <w:tab w:val="num" w:pos="360"/>
      </w:tabs>
      <w:ind w:left="0" w:firstLine="0"/>
      <w:outlineLvl w:val="7"/>
    </w:pPr>
    <w:rPr>
      <w:szCs w:val="20"/>
      <w:lang w:val="en-US" w:eastAsia="en-US"/>
    </w:rPr>
  </w:style>
  <w:style w:type="paragraph" w:customStyle="1" w:styleId="TableBullet1">
    <w:name w:val="Table Bullet 1"/>
    <w:basedOn w:val="Normal"/>
    <w:rsid w:val="00890C40"/>
    <w:pPr>
      <w:numPr>
        <w:ilvl w:val="4"/>
        <w:numId w:val="2"/>
      </w:numPr>
      <w:spacing w:before="40" w:after="40"/>
      <w:outlineLvl w:val="4"/>
    </w:pPr>
    <w:rPr>
      <w:rFonts w:ascii="Arial" w:hAnsi="Arial" w:cs="Arial"/>
      <w:sz w:val="20"/>
      <w:szCs w:val="20"/>
      <w:lang w:val="en-US" w:eastAsia="en-US"/>
    </w:rPr>
  </w:style>
  <w:style w:type="paragraph" w:customStyle="1" w:styleId="TableBullet2">
    <w:name w:val="Table Bullet 2"/>
    <w:basedOn w:val="Normal"/>
    <w:rsid w:val="00890C40"/>
    <w:pPr>
      <w:numPr>
        <w:ilvl w:val="5"/>
        <w:numId w:val="2"/>
      </w:numPr>
      <w:spacing w:before="40" w:after="40"/>
      <w:outlineLvl w:val="5"/>
    </w:pPr>
    <w:rPr>
      <w:rFonts w:ascii="Arial" w:hAnsi="Arial" w:cs="Arial"/>
      <w:sz w:val="20"/>
      <w:szCs w:val="20"/>
      <w:lang w:val="en-US" w:eastAsia="en-US"/>
    </w:rPr>
  </w:style>
  <w:style w:type="paragraph" w:customStyle="1" w:styleId="TableBullet3">
    <w:name w:val="Table Bullet 3"/>
    <w:basedOn w:val="Normal"/>
    <w:rsid w:val="00890C40"/>
    <w:pPr>
      <w:numPr>
        <w:ilvl w:val="6"/>
        <w:numId w:val="2"/>
      </w:numPr>
      <w:spacing w:before="40" w:after="40"/>
      <w:outlineLvl w:val="6"/>
    </w:pPr>
    <w:rPr>
      <w:rFonts w:ascii="Arial" w:hAnsi="Arial" w:cs="Arial"/>
      <w:sz w:val="20"/>
      <w:szCs w:val="20"/>
      <w:lang w:val="en-US" w:eastAsia="en-US"/>
    </w:rPr>
  </w:style>
  <w:style w:type="paragraph" w:customStyle="1" w:styleId="TableBullet4">
    <w:name w:val="Table Bullet 4"/>
    <w:basedOn w:val="Normal"/>
    <w:rsid w:val="00890C40"/>
    <w:pPr>
      <w:numPr>
        <w:ilvl w:val="7"/>
        <w:numId w:val="2"/>
      </w:numPr>
      <w:spacing w:before="40" w:after="40"/>
      <w:outlineLvl w:val="7"/>
    </w:pPr>
    <w:rPr>
      <w:rFonts w:ascii="Arial" w:hAnsi="Arial" w:cs="Arial"/>
      <w:sz w:val="20"/>
      <w:szCs w:val="20"/>
      <w:lang w:val="en-US" w:eastAsia="en-US"/>
    </w:rPr>
  </w:style>
  <w:style w:type="paragraph" w:customStyle="1" w:styleId="TableHeadingText">
    <w:name w:val="Table Heading Text"/>
    <w:basedOn w:val="Normal"/>
    <w:rsid w:val="00890C40"/>
    <w:pPr>
      <w:spacing w:before="60" w:after="60"/>
    </w:pPr>
    <w:rPr>
      <w:rFonts w:ascii="Arial Black" w:hAnsi="Arial Black"/>
      <w:sz w:val="18"/>
      <w:szCs w:val="20"/>
      <w:lang w:val="en-US" w:eastAsia="en-US"/>
    </w:rPr>
  </w:style>
  <w:style w:type="paragraph" w:customStyle="1" w:styleId="IHeading1">
    <w:name w:val="I. Heading 1"/>
    <w:basedOn w:val="Heading1"/>
    <w:next w:val="Normal"/>
    <w:rsid w:val="00890C40"/>
    <w:pPr>
      <w:keepLines w:val="0"/>
      <w:numPr>
        <w:numId w:val="3"/>
      </w:numPr>
      <w:spacing w:before="60" w:after="60"/>
    </w:pPr>
    <w:rPr>
      <w:rFonts w:ascii="Arial Black" w:hAnsi="Arial Black"/>
      <w:b w:val="0"/>
      <w:bCs w:val="0"/>
      <w:color w:val="auto"/>
      <w:sz w:val="24"/>
      <w:szCs w:val="20"/>
      <w:lang w:val="en-GB"/>
    </w:rPr>
  </w:style>
  <w:style w:type="paragraph" w:styleId="ListParagraph">
    <w:name w:val="List Paragraph"/>
    <w:basedOn w:val="Normal"/>
    <w:uiPriority w:val="34"/>
    <w:qFormat/>
    <w:rsid w:val="00890C40"/>
    <w:pPr>
      <w:ind w:left="720"/>
      <w:contextualSpacing/>
    </w:pPr>
    <w:rPr>
      <w:lang w:val="en-US" w:eastAsia="en-US"/>
    </w:rPr>
  </w:style>
  <w:style w:type="character" w:customStyle="1" w:styleId="Heading1Char">
    <w:name w:val="Heading 1 Char"/>
    <w:link w:val="Heading1"/>
    <w:uiPriority w:val="9"/>
    <w:rsid w:val="00890C40"/>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890C40"/>
    <w:rPr>
      <w:rFonts w:ascii="Tahoma" w:hAnsi="Tahoma" w:cs="Tahoma"/>
      <w:sz w:val="16"/>
      <w:szCs w:val="16"/>
    </w:rPr>
  </w:style>
  <w:style w:type="character" w:customStyle="1" w:styleId="BalloonTextChar">
    <w:name w:val="Balloon Text Char"/>
    <w:link w:val="BalloonText"/>
    <w:uiPriority w:val="99"/>
    <w:semiHidden/>
    <w:rsid w:val="00890C40"/>
    <w:rPr>
      <w:rFonts w:ascii="Tahoma" w:hAnsi="Tahoma" w:cs="Tahoma"/>
      <w:sz w:val="16"/>
      <w:szCs w:val="16"/>
    </w:rPr>
  </w:style>
  <w:style w:type="paragraph" w:styleId="NormalWeb">
    <w:name w:val="Normal (Web)"/>
    <w:basedOn w:val="Normal"/>
    <w:uiPriority w:val="99"/>
    <w:unhideWhenUsed/>
    <w:rsid w:val="001D3F6A"/>
    <w:pPr>
      <w:spacing w:before="100" w:beforeAutospacing="1" w:after="100" w:afterAutospacing="1"/>
    </w:pPr>
    <w:rPr>
      <w:lang w:val="en-US" w:eastAsia="en-US"/>
    </w:rPr>
  </w:style>
  <w:style w:type="character" w:styleId="Emphasis">
    <w:name w:val="Emphasis"/>
    <w:uiPriority w:val="20"/>
    <w:qFormat/>
    <w:rsid w:val="001D3F6A"/>
    <w:rPr>
      <w:i/>
      <w:iCs/>
    </w:rPr>
  </w:style>
  <w:style w:type="paragraph" w:styleId="Footer">
    <w:name w:val="footer"/>
    <w:basedOn w:val="Normal"/>
    <w:link w:val="FooterChar"/>
    <w:uiPriority w:val="99"/>
    <w:unhideWhenUsed/>
    <w:rsid w:val="00B24B05"/>
    <w:pPr>
      <w:tabs>
        <w:tab w:val="center" w:pos="4680"/>
        <w:tab w:val="right" w:pos="9360"/>
      </w:tabs>
    </w:pPr>
    <w:rPr>
      <w:szCs w:val="20"/>
      <w:lang w:val="en-US" w:eastAsia="en-US"/>
    </w:rPr>
  </w:style>
  <w:style w:type="character" w:customStyle="1" w:styleId="FooterChar">
    <w:name w:val="Footer Char"/>
    <w:link w:val="Footer"/>
    <w:uiPriority w:val="99"/>
    <w:rsid w:val="00B24B05"/>
    <w:rPr>
      <w:sz w:val="24"/>
    </w:rPr>
  </w:style>
  <w:style w:type="paragraph" w:styleId="NoSpacing">
    <w:name w:val="No Spacing"/>
    <w:link w:val="NoSpacingChar"/>
    <w:uiPriority w:val="1"/>
    <w:qFormat/>
    <w:rsid w:val="00675A0A"/>
    <w:rPr>
      <w:rFonts w:ascii="Calibri" w:hAnsi="Calibri"/>
      <w:sz w:val="22"/>
      <w:szCs w:val="22"/>
      <w:lang w:eastAsia="ja-JP"/>
    </w:rPr>
  </w:style>
  <w:style w:type="character" w:customStyle="1" w:styleId="NoSpacingChar">
    <w:name w:val="No Spacing Char"/>
    <w:link w:val="NoSpacing"/>
    <w:uiPriority w:val="1"/>
    <w:rsid w:val="00675A0A"/>
    <w:rPr>
      <w:rFonts w:ascii="Calibri" w:eastAsia="Times New Roman" w:hAnsi="Calibri" w:cs="Times New Roman"/>
      <w:sz w:val="22"/>
      <w:szCs w:val="22"/>
      <w:lang w:val="en-US" w:eastAsia="ja-JP" w:bidi="ar-SA"/>
    </w:rPr>
  </w:style>
  <w:style w:type="paragraph" w:styleId="Caption">
    <w:name w:val="caption"/>
    <w:basedOn w:val="Normal"/>
    <w:next w:val="Normal"/>
    <w:uiPriority w:val="35"/>
    <w:unhideWhenUsed/>
    <w:qFormat/>
    <w:rsid w:val="00DF2A83"/>
    <w:pPr>
      <w:spacing w:after="200"/>
    </w:pPr>
    <w:rPr>
      <w:i/>
      <w:iCs/>
      <w:color w:val="1F497D" w:themeColor="text2"/>
      <w:sz w:val="18"/>
      <w:szCs w:val="18"/>
      <w:lang w:val="en-US" w:eastAsia="en-US"/>
    </w:rPr>
  </w:style>
  <w:style w:type="character" w:styleId="CommentReference">
    <w:name w:val="annotation reference"/>
    <w:basedOn w:val="DefaultParagraphFont"/>
    <w:uiPriority w:val="99"/>
    <w:semiHidden/>
    <w:unhideWhenUsed/>
    <w:rsid w:val="00DF2A83"/>
    <w:rPr>
      <w:sz w:val="16"/>
      <w:szCs w:val="16"/>
    </w:rPr>
  </w:style>
  <w:style w:type="paragraph" w:styleId="CommentText">
    <w:name w:val="annotation text"/>
    <w:basedOn w:val="Normal"/>
    <w:link w:val="CommentTextChar"/>
    <w:uiPriority w:val="99"/>
    <w:unhideWhenUsed/>
    <w:rsid w:val="00DF2A83"/>
    <w:rPr>
      <w:sz w:val="20"/>
      <w:szCs w:val="20"/>
      <w:lang w:val="en-US" w:eastAsia="en-US"/>
    </w:rPr>
  </w:style>
  <w:style w:type="character" w:customStyle="1" w:styleId="CommentTextChar">
    <w:name w:val="Comment Text Char"/>
    <w:basedOn w:val="DefaultParagraphFont"/>
    <w:link w:val="CommentText"/>
    <w:uiPriority w:val="99"/>
    <w:rsid w:val="00DF2A83"/>
  </w:style>
  <w:style w:type="paragraph" w:styleId="CommentSubject">
    <w:name w:val="annotation subject"/>
    <w:basedOn w:val="CommentText"/>
    <w:next w:val="CommentText"/>
    <w:link w:val="CommentSubjectChar"/>
    <w:uiPriority w:val="99"/>
    <w:semiHidden/>
    <w:unhideWhenUsed/>
    <w:rsid w:val="00DF2A83"/>
    <w:rPr>
      <w:b/>
      <w:bCs/>
    </w:rPr>
  </w:style>
  <w:style w:type="character" w:customStyle="1" w:styleId="CommentSubjectChar">
    <w:name w:val="Comment Subject Char"/>
    <w:basedOn w:val="CommentTextChar"/>
    <w:link w:val="CommentSubject"/>
    <w:uiPriority w:val="99"/>
    <w:semiHidden/>
    <w:rsid w:val="00DF2A83"/>
    <w:rPr>
      <w:b/>
      <w:bCs/>
    </w:rPr>
  </w:style>
  <w:style w:type="character" w:customStyle="1" w:styleId="Heading2Char">
    <w:name w:val="Heading 2 Char"/>
    <w:basedOn w:val="DefaultParagraphFont"/>
    <w:link w:val="Heading2"/>
    <w:uiPriority w:val="9"/>
    <w:rsid w:val="00F9362D"/>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F9362D"/>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9362D"/>
    <w:pPr>
      <w:spacing w:after="100"/>
    </w:pPr>
    <w:rPr>
      <w:szCs w:val="20"/>
      <w:lang w:val="en-US" w:eastAsia="en-US"/>
    </w:rPr>
  </w:style>
  <w:style w:type="paragraph" w:styleId="TOC2">
    <w:name w:val="toc 2"/>
    <w:basedOn w:val="Normal"/>
    <w:next w:val="Normal"/>
    <w:autoRedefine/>
    <w:uiPriority w:val="39"/>
    <w:unhideWhenUsed/>
    <w:rsid w:val="00F9362D"/>
    <w:pPr>
      <w:spacing w:after="100"/>
      <w:ind w:left="240"/>
    </w:pPr>
    <w:rPr>
      <w:szCs w:val="20"/>
      <w:lang w:val="en-US" w:eastAsia="en-US"/>
    </w:rPr>
  </w:style>
  <w:style w:type="character" w:styleId="Hyperlink">
    <w:name w:val="Hyperlink"/>
    <w:basedOn w:val="DefaultParagraphFont"/>
    <w:uiPriority w:val="99"/>
    <w:unhideWhenUsed/>
    <w:rsid w:val="00F9362D"/>
    <w:rPr>
      <w:color w:val="0000FF" w:themeColor="hyperlink"/>
      <w:u w:val="single"/>
    </w:rPr>
  </w:style>
  <w:style w:type="paragraph" w:styleId="Title">
    <w:name w:val="Title"/>
    <w:basedOn w:val="Normal"/>
    <w:next w:val="Normal"/>
    <w:link w:val="TitleChar"/>
    <w:uiPriority w:val="10"/>
    <w:qFormat/>
    <w:rsid w:val="00F9362D"/>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F9362D"/>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9362D"/>
    <w:rPr>
      <w:b/>
      <w:bCs/>
      <w:i/>
      <w:iCs/>
      <w:spacing w:val="5"/>
    </w:rPr>
  </w:style>
  <w:style w:type="table" w:styleId="TableGrid">
    <w:name w:val="Table Grid"/>
    <w:basedOn w:val="TableNormal"/>
    <w:uiPriority w:val="59"/>
    <w:rsid w:val="00482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820C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194191"/>
  </w:style>
  <w:style w:type="character" w:customStyle="1" w:styleId="apple-converted-space">
    <w:name w:val="apple-converted-space"/>
    <w:basedOn w:val="DefaultParagraphFont"/>
    <w:rsid w:val="00194191"/>
  </w:style>
  <w:style w:type="character" w:customStyle="1" w:styleId="spellingerror">
    <w:name w:val="spellingerror"/>
    <w:basedOn w:val="DefaultParagraphFont"/>
    <w:rsid w:val="00194191"/>
  </w:style>
  <w:style w:type="paragraph" w:customStyle="1" w:styleId="paragraph">
    <w:name w:val="paragraph"/>
    <w:basedOn w:val="Normal"/>
    <w:rsid w:val="00194191"/>
    <w:pPr>
      <w:spacing w:before="100" w:beforeAutospacing="1" w:after="100" w:afterAutospacing="1"/>
    </w:pPr>
  </w:style>
  <w:style w:type="character" w:customStyle="1" w:styleId="eop">
    <w:name w:val="eop"/>
    <w:basedOn w:val="DefaultParagraphFont"/>
    <w:rsid w:val="00194191"/>
  </w:style>
  <w:style w:type="character" w:styleId="UnresolvedMention">
    <w:name w:val="Unresolved Mention"/>
    <w:basedOn w:val="DefaultParagraphFont"/>
    <w:uiPriority w:val="99"/>
    <w:unhideWhenUsed/>
    <w:rsid w:val="00975074"/>
    <w:rPr>
      <w:color w:val="605E5C"/>
      <w:shd w:val="clear" w:color="auto" w:fill="E1DFDD"/>
    </w:rPr>
  </w:style>
  <w:style w:type="character" w:styleId="Mention">
    <w:name w:val="Mention"/>
    <w:basedOn w:val="DefaultParagraphFont"/>
    <w:uiPriority w:val="99"/>
    <w:unhideWhenUsed/>
    <w:rsid w:val="00FB4F5B"/>
    <w:rPr>
      <w:color w:val="2B579A"/>
      <w:shd w:val="clear" w:color="auto" w:fill="E1DFDD"/>
    </w:rPr>
  </w:style>
  <w:style w:type="paragraph" w:styleId="Subtitle">
    <w:name w:val="Subtitle"/>
    <w:basedOn w:val="Normal"/>
    <w:next w:val="Normal"/>
    <w:link w:val="SubtitleChar"/>
    <w:uiPriority w:val="11"/>
    <w:qFormat/>
    <w:rsid w:val="005D26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D2682"/>
    <w:rPr>
      <w:rFonts w:asciiTheme="minorHAnsi" w:eastAsiaTheme="minorEastAsia" w:hAnsiTheme="minorHAnsi" w:cstheme="minorBidi"/>
      <w:color w:val="5A5A5A" w:themeColor="text1" w:themeTint="A5"/>
      <w:spacing w:val="15"/>
      <w:sz w:val="22"/>
      <w:szCs w:val="22"/>
      <w:lang w:val="en-GB" w:eastAsia="en-GB"/>
    </w:rPr>
  </w:style>
  <w:style w:type="paragraph" w:styleId="TOC3">
    <w:name w:val="toc 3"/>
    <w:basedOn w:val="Normal"/>
    <w:next w:val="Normal"/>
    <w:autoRedefine/>
    <w:uiPriority w:val="39"/>
    <w:unhideWhenUsed/>
    <w:rsid w:val="00583F80"/>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990">
      <w:bodyDiv w:val="1"/>
      <w:marLeft w:val="0"/>
      <w:marRight w:val="0"/>
      <w:marTop w:val="0"/>
      <w:marBottom w:val="0"/>
      <w:divBdr>
        <w:top w:val="none" w:sz="0" w:space="0" w:color="auto"/>
        <w:left w:val="none" w:sz="0" w:space="0" w:color="auto"/>
        <w:bottom w:val="none" w:sz="0" w:space="0" w:color="auto"/>
        <w:right w:val="none" w:sz="0" w:space="0" w:color="auto"/>
      </w:divBdr>
      <w:divsChild>
        <w:div w:id="2095777455">
          <w:marLeft w:val="274"/>
          <w:marRight w:val="0"/>
          <w:marTop w:val="0"/>
          <w:marBottom w:val="0"/>
          <w:divBdr>
            <w:top w:val="none" w:sz="0" w:space="0" w:color="auto"/>
            <w:left w:val="none" w:sz="0" w:space="0" w:color="auto"/>
            <w:bottom w:val="none" w:sz="0" w:space="0" w:color="auto"/>
            <w:right w:val="none" w:sz="0" w:space="0" w:color="auto"/>
          </w:divBdr>
        </w:div>
      </w:divsChild>
    </w:div>
    <w:div w:id="55668570">
      <w:bodyDiv w:val="1"/>
      <w:marLeft w:val="0"/>
      <w:marRight w:val="0"/>
      <w:marTop w:val="0"/>
      <w:marBottom w:val="0"/>
      <w:divBdr>
        <w:top w:val="none" w:sz="0" w:space="0" w:color="auto"/>
        <w:left w:val="none" w:sz="0" w:space="0" w:color="auto"/>
        <w:bottom w:val="none" w:sz="0" w:space="0" w:color="auto"/>
        <w:right w:val="none" w:sz="0" w:space="0" w:color="auto"/>
      </w:divBdr>
      <w:divsChild>
        <w:div w:id="1859083494">
          <w:marLeft w:val="274"/>
          <w:marRight w:val="0"/>
          <w:marTop w:val="0"/>
          <w:marBottom w:val="0"/>
          <w:divBdr>
            <w:top w:val="none" w:sz="0" w:space="0" w:color="auto"/>
            <w:left w:val="none" w:sz="0" w:space="0" w:color="auto"/>
            <w:bottom w:val="none" w:sz="0" w:space="0" w:color="auto"/>
            <w:right w:val="none" w:sz="0" w:space="0" w:color="auto"/>
          </w:divBdr>
        </w:div>
      </w:divsChild>
    </w:div>
    <w:div w:id="105470754">
      <w:bodyDiv w:val="1"/>
      <w:marLeft w:val="0"/>
      <w:marRight w:val="0"/>
      <w:marTop w:val="0"/>
      <w:marBottom w:val="0"/>
      <w:divBdr>
        <w:top w:val="none" w:sz="0" w:space="0" w:color="auto"/>
        <w:left w:val="none" w:sz="0" w:space="0" w:color="auto"/>
        <w:bottom w:val="none" w:sz="0" w:space="0" w:color="auto"/>
        <w:right w:val="none" w:sz="0" w:space="0" w:color="auto"/>
      </w:divBdr>
    </w:div>
    <w:div w:id="135614366">
      <w:bodyDiv w:val="1"/>
      <w:marLeft w:val="0"/>
      <w:marRight w:val="0"/>
      <w:marTop w:val="0"/>
      <w:marBottom w:val="0"/>
      <w:divBdr>
        <w:top w:val="none" w:sz="0" w:space="0" w:color="auto"/>
        <w:left w:val="none" w:sz="0" w:space="0" w:color="auto"/>
        <w:bottom w:val="none" w:sz="0" w:space="0" w:color="auto"/>
        <w:right w:val="none" w:sz="0" w:space="0" w:color="auto"/>
      </w:divBdr>
      <w:divsChild>
        <w:div w:id="775445135">
          <w:marLeft w:val="274"/>
          <w:marRight w:val="0"/>
          <w:marTop w:val="0"/>
          <w:marBottom w:val="0"/>
          <w:divBdr>
            <w:top w:val="none" w:sz="0" w:space="0" w:color="auto"/>
            <w:left w:val="none" w:sz="0" w:space="0" w:color="auto"/>
            <w:bottom w:val="none" w:sz="0" w:space="0" w:color="auto"/>
            <w:right w:val="none" w:sz="0" w:space="0" w:color="auto"/>
          </w:divBdr>
        </w:div>
        <w:div w:id="2061829484">
          <w:marLeft w:val="274"/>
          <w:marRight w:val="0"/>
          <w:marTop w:val="0"/>
          <w:marBottom w:val="0"/>
          <w:divBdr>
            <w:top w:val="none" w:sz="0" w:space="0" w:color="auto"/>
            <w:left w:val="none" w:sz="0" w:space="0" w:color="auto"/>
            <w:bottom w:val="none" w:sz="0" w:space="0" w:color="auto"/>
            <w:right w:val="none" w:sz="0" w:space="0" w:color="auto"/>
          </w:divBdr>
        </w:div>
      </w:divsChild>
    </w:div>
    <w:div w:id="191768734">
      <w:bodyDiv w:val="1"/>
      <w:marLeft w:val="0"/>
      <w:marRight w:val="0"/>
      <w:marTop w:val="0"/>
      <w:marBottom w:val="0"/>
      <w:divBdr>
        <w:top w:val="none" w:sz="0" w:space="0" w:color="auto"/>
        <w:left w:val="none" w:sz="0" w:space="0" w:color="auto"/>
        <w:bottom w:val="none" w:sz="0" w:space="0" w:color="auto"/>
        <w:right w:val="none" w:sz="0" w:space="0" w:color="auto"/>
      </w:divBdr>
      <w:divsChild>
        <w:div w:id="1871600566">
          <w:marLeft w:val="274"/>
          <w:marRight w:val="0"/>
          <w:marTop w:val="0"/>
          <w:marBottom w:val="0"/>
          <w:divBdr>
            <w:top w:val="none" w:sz="0" w:space="0" w:color="auto"/>
            <w:left w:val="none" w:sz="0" w:space="0" w:color="auto"/>
            <w:bottom w:val="none" w:sz="0" w:space="0" w:color="auto"/>
            <w:right w:val="none" w:sz="0" w:space="0" w:color="auto"/>
          </w:divBdr>
        </w:div>
      </w:divsChild>
    </w:div>
    <w:div w:id="199823315">
      <w:bodyDiv w:val="1"/>
      <w:marLeft w:val="0"/>
      <w:marRight w:val="0"/>
      <w:marTop w:val="0"/>
      <w:marBottom w:val="0"/>
      <w:divBdr>
        <w:top w:val="none" w:sz="0" w:space="0" w:color="auto"/>
        <w:left w:val="none" w:sz="0" w:space="0" w:color="auto"/>
        <w:bottom w:val="none" w:sz="0" w:space="0" w:color="auto"/>
        <w:right w:val="none" w:sz="0" w:space="0" w:color="auto"/>
      </w:divBdr>
    </w:div>
    <w:div w:id="209654268">
      <w:bodyDiv w:val="1"/>
      <w:marLeft w:val="0"/>
      <w:marRight w:val="0"/>
      <w:marTop w:val="0"/>
      <w:marBottom w:val="0"/>
      <w:divBdr>
        <w:top w:val="none" w:sz="0" w:space="0" w:color="auto"/>
        <w:left w:val="none" w:sz="0" w:space="0" w:color="auto"/>
        <w:bottom w:val="none" w:sz="0" w:space="0" w:color="auto"/>
        <w:right w:val="none" w:sz="0" w:space="0" w:color="auto"/>
      </w:divBdr>
    </w:div>
    <w:div w:id="247079544">
      <w:bodyDiv w:val="1"/>
      <w:marLeft w:val="0"/>
      <w:marRight w:val="0"/>
      <w:marTop w:val="0"/>
      <w:marBottom w:val="0"/>
      <w:divBdr>
        <w:top w:val="none" w:sz="0" w:space="0" w:color="auto"/>
        <w:left w:val="none" w:sz="0" w:space="0" w:color="auto"/>
        <w:bottom w:val="none" w:sz="0" w:space="0" w:color="auto"/>
        <w:right w:val="none" w:sz="0" w:space="0" w:color="auto"/>
      </w:divBdr>
    </w:div>
    <w:div w:id="259948438">
      <w:bodyDiv w:val="1"/>
      <w:marLeft w:val="0"/>
      <w:marRight w:val="0"/>
      <w:marTop w:val="0"/>
      <w:marBottom w:val="0"/>
      <w:divBdr>
        <w:top w:val="none" w:sz="0" w:space="0" w:color="auto"/>
        <w:left w:val="none" w:sz="0" w:space="0" w:color="auto"/>
        <w:bottom w:val="none" w:sz="0" w:space="0" w:color="auto"/>
        <w:right w:val="none" w:sz="0" w:space="0" w:color="auto"/>
      </w:divBdr>
      <w:divsChild>
        <w:div w:id="1629428842">
          <w:marLeft w:val="274"/>
          <w:marRight w:val="0"/>
          <w:marTop w:val="0"/>
          <w:marBottom w:val="0"/>
          <w:divBdr>
            <w:top w:val="none" w:sz="0" w:space="0" w:color="auto"/>
            <w:left w:val="none" w:sz="0" w:space="0" w:color="auto"/>
            <w:bottom w:val="none" w:sz="0" w:space="0" w:color="auto"/>
            <w:right w:val="none" w:sz="0" w:space="0" w:color="auto"/>
          </w:divBdr>
        </w:div>
      </w:divsChild>
    </w:div>
    <w:div w:id="338822200">
      <w:bodyDiv w:val="1"/>
      <w:marLeft w:val="0"/>
      <w:marRight w:val="0"/>
      <w:marTop w:val="0"/>
      <w:marBottom w:val="0"/>
      <w:divBdr>
        <w:top w:val="none" w:sz="0" w:space="0" w:color="auto"/>
        <w:left w:val="none" w:sz="0" w:space="0" w:color="auto"/>
        <w:bottom w:val="none" w:sz="0" w:space="0" w:color="auto"/>
        <w:right w:val="none" w:sz="0" w:space="0" w:color="auto"/>
      </w:divBdr>
    </w:div>
    <w:div w:id="452527312">
      <w:bodyDiv w:val="1"/>
      <w:marLeft w:val="0"/>
      <w:marRight w:val="0"/>
      <w:marTop w:val="0"/>
      <w:marBottom w:val="0"/>
      <w:divBdr>
        <w:top w:val="none" w:sz="0" w:space="0" w:color="auto"/>
        <w:left w:val="none" w:sz="0" w:space="0" w:color="auto"/>
        <w:bottom w:val="none" w:sz="0" w:space="0" w:color="auto"/>
        <w:right w:val="none" w:sz="0" w:space="0" w:color="auto"/>
      </w:divBdr>
    </w:div>
    <w:div w:id="538319055">
      <w:bodyDiv w:val="1"/>
      <w:marLeft w:val="0"/>
      <w:marRight w:val="0"/>
      <w:marTop w:val="0"/>
      <w:marBottom w:val="0"/>
      <w:divBdr>
        <w:top w:val="none" w:sz="0" w:space="0" w:color="auto"/>
        <w:left w:val="none" w:sz="0" w:space="0" w:color="auto"/>
        <w:bottom w:val="none" w:sz="0" w:space="0" w:color="auto"/>
        <w:right w:val="none" w:sz="0" w:space="0" w:color="auto"/>
      </w:divBdr>
      <w:divsChild>
        <w:div w:id="759332557">
          <w:marLeft w:val="274"/>
          <w:marRight w:val="0"/>
          <w:marTop w:val="0"/>
          <w:marBottom w:val="0"/>
          <w:divBdr>
            <w:top w:val="none" w:sz="0" w:space="0" w:color="auto"/>
            <w:left w:val="none" w:sz="0" w:space="0" w:color="auto"/>
            <w:bottom w:val="none" w:sz="0" w:space="0" w:color="auto"/>
            <w:right w:val="none" w:sz="0" w:space="0" w:color="auto"/>
          </w:divBdr>
        </w:div>
      </w:divsChild>
    </w:div>
    <w:div w:id="571624673">
      <w:bodyDiv w:val="1"/>
      <w:marLeft w:val="0"/>
      <w:marRight w:val="0"/>
      <w:marTop w:val="0"/>
      <w:marBottom w:val="0"/>
      <w:divBdr>
        <w:top w:val="none" w:sz="0" w:space="0" w:color="auto"/>
        <w:left w:val="none" w:sz="0" w:space="0" w:color="auto"/>
        <w:bottom w:val="none" w:sz="0" w:space="0" w:color="auto"/>
        <w:right w:val="none" w:sz="0" w:space="0" w:color="auto"/>
      </w:divBdr>
    </w:div>
    <w:div w:id="585654965">
      <w:bodyDiv w:val="1"/>
      <w:marLeft w:val="0"/>
      <w:marRight w:val="0"/>
      <w:marTop w:val="0"/>
      <w:marBottom w:val="0"/>
      <w:divBdr>
        <w:top w:val="none" w:sz="0" w:space="0" w:color="auto"/>
        <w:left w:val="none" w:sz="0" w:space="0" w:color="auto"/>
        <w:bottom w:val="none" w:sz="0" w:space="0" w:color="auto"/>
        <w:right w:val="none" w:sz="0" w:space="0" w:color="auto"/>
      </w:divBdr>
    </w:div>
    <w:div w:id="633099225">
      <w:bodyDiv w:val="1"/>
      <w:marLeft w:val="0"/>
      <w:marRight w:val="0"/>
      <w:marTop w:val="0"/>
      <w:marBottom w:val="0"/>
      <w:divBdr>
        <w:top w:val="none" w:sz="0" w:space="0" w:color="auto"/>
        <w:left w:val="none" w:sz="0" w:space="0" w:color="auto"/>
        <w:bottom w:val="none" w:sz="0" w:space="0" w:color="auto"/>
        <w:right w:val="none" w:sz="0" w:space="0" w:color="auto"/>
      </w:divBdr>
    </w:div>
    <w:div w:id="640616736">
      <w:bodyDiv w:val="1"/>
      <w:marLeft w:val="0"/>
      <w:marRight w:val="0"/>
      <w:marTop w:val="0"/>
      <w:marBottom w:val="0"/>
      <w:divBdr>
        <w:top w:val="none" w:sz="0" w:space="0" w:color="auto"/>
        <w:left w:val="none" w:sz="0" w:space="0" w:color="auto"/>
        <w:bottom w:val="none" w:sz="0" w:space="0" w:color="auto"/>
        <w:right w:val="none" w:sz="0" w:space="0" w:color="auto"/>
      </w:divBdr>
    </w:div>
    <w:div w:id="695233049">
      <w:bodyDiv w:val="1"/>
      <w:marLeft w:val="0"/>
      <w:marRight w:val="0"/>
      <w:marTop w:val="0"/>
      <w:marBottom w:val="0"/>
      <w:divBdr>
        <w:top w:val="none" w:sz="0" w:space="0" w:color="auto"/>
        <w:left w:val="none" w:sz="0" w:space="0" w:color="auto"/>
        <w:bottom w:val="none" w:sz="0" w:space="0" w:color="auto"/>
        <w:right w:val="none" w:sz="0" w:space="0" w:color="auto"/>
      </w:divBdr>
    </w:div>
    <w:div w:id="790780830">
      <w:bodyDiv w:val="1"/>
      <w:marLeft w:val="0"/>
      <w:marRight w:val="0"/>
      <w:marTop w:val="0"/>
      <w:marBottom w:val="0"/>
      <w:divBdr>
        <w:top w:val="none" w:sz="0" w:space="0" w:color="auto"/>
        <w:left w:val="none" w:sz="0" w:space="0" w:color="auto"/>
        <w:bottom w:val="none" w:sz="0" w:space="0" w:color="auto"/>
        <w:right w:val="none" w:sz="0" w:space="0" w:color="auto"/>
      </w:divBdr>
    </w:div>
    <w:div w:id="834297487">
      <w:bodyDiv w:val="1"/>
      <w:marLeft w:val="0"/>
      <w:marRight w:val="0"/>
      <w:marTop w:val="0"/>
      <w:marBottom w:val="0"/>
      <w:divBdr>
        <w:top w:val="none" w:sz="0" w:space="0" w:color="auto"/>
        <w:left w:val="none" w:sz="0" w:space="0" w:color="auto"/>
        <w:bottom w:val="none" w:sz="0" w:space="0" w:color="auto"/>
        <w:right w:val="none" w:sz="0" w:space="0" w:color="auto"/>
      </w:divBdr>
      <w:divsChild>
        <w:div w:id="637540361">
          <w:marLeft w:val="274"/>
          <w:marRight w:val="0"/>
          <w:marTop w:val="0"/>
          <w:marBottom w:val="0"/>
          <w:divBdr>
            <w:top w:val="none" w:sz="0" w:space="0" w:color="auto"/>
            <w:left w:val="none" w:sz="0" w:space="0" w:color="auto"/>
            <w:bottom w:val="none" w:sz="0" w:space="0" w:color="auto"/>
            <w:right w:val="none" w:sz="0" w:space="0" w:color="auto"/>
          </w:divBdr>
        </w:div>
      </w:divsChild>
    </w:div>
    <w:div w:id="840314270">
      <w:bodyDiv w:val="1"/>
      <w:marLeft w:val="0"/>
      <w:marRight w:val="0"/>
      <w:marTop w:val="0"/>
      <w:marBottom w:val="0"/>
      <w:divBdr>
        <w:top w:val="none" w:sz="0" w:space="0" w:color="auto"/>
        <w:left w:val="none" w:sz="0" w:space="0" w:color="auto"/>
        <w:bottom w:val="none" w:sz="0" w:space="0" w:color="auto"/>
        <w:right w:val="none" w:sz="0" w:space="0" w:color="auto"/>
      </w:divBdr>
      <w:divsChild>
        <w:div w:id="834108573">
          <w:marLeft w:val="274"/>
          <w:marRight w:val="0"/>
          <w:marTop w:val="0"/>
          <w:marBottom w:val="0"/>
          <w:divBdr>
            <w:top w:val="none" w:sz="0" w:space="0" w:color="auto"/>
            <w:left w:val="none" w:sz="0" w:space="0" w:color="auto"/>
            <w:bottom w:val="none" w:sz="0" w:space="0" w:color="auto"/>
            <w:right w:val="none" w:sz="0" w:space="0" w:color="auto"/>
          </w:divBdr>
        </w:div>
      </w:divsChild>
    </w:div>
    <w:div w:id="862288089">
      <w:bodyDiv w:val="1"/>
      <w:marLeft w:val="0"/>
      <w:marRight w:val="0"/>
      <w:marTop w:val="0"/>
      <w:marBottom w:val="0"/>
      <w:divBdr>
        <w:top w:val="none" w:sz="0" w:space="0" w:color="auto"/>
        <w:left w:val="none" w:sz="0" w:space="0" w:color="auto"/>
        <w:bottom w:val="none" w:sz="0" w:space="0" w:color="auto"/>
        <w:right w:val="none" w:sz="0" w:space="0" w:color="auto"/>
      </w:divBdr>
    </w:div>
    <w:div w:id="886261879">
      <w:bodyDiv w:val="1"/>
      <w:marLeft w:val="0"/>
      <w:marRight w:val="0"/>
      <w:marTop w:val="0"/>
      <w:marBottom w:val="0"/>
      <w:divBdr>
        <w:top w:val="none" w:sz="0" w:space="0" w:color="auto"/>
        <w:left w:val="none" w:sz="0" w:space="0" w:color="auto"/>
        <w:bottom w:val="none" w:sz="0" w:space="0" w:color="auto"/>
        <w:right w:val="none" w:sz="0" w:space="0" w:color="auto"/>
      </w:divBdr>
    </w:div>
    <w:div w:id="1456293305">
      <w:bodyDiv w:val="1"/>
      <w:marLeft w:val="0"/>
      <w:marRight w:val="0"/>
      <w:marTop w:val="0"/>
      <w:marBottom w:val="0"/>
      <w:divBdr>
        <w:top w:val="none" w:sz="0" w:space="0" w:color="auto"/>
        <w:left w:val="none" w:sz="0" w:space="0" w:color="auto"/>
        <w:bottom w:val="none" w:sz="0" w:space="0" w:color="auto"/>
        <w:right w:val="none" w:sz="0" w:space="0" w:color="auto"/>
      </w:divBdr>
    </w:div>
    <w:div w:id="1587883530">
      <w:bodyDiv w:val="1"/>
      <w:marLeft w:val="0"/>
      <w:marRight w:val="0"/>
      <w:marTop w:val="0"/>
      <w:marBottom w:val="0"/>
      <w:divBdr>
        <w:top w:val="none" w:sz="0" w:space="0" w:color="auto"/>
        <w:left w:val="none" w:sz="0" w:space="0" w:color="auto"/>
        <w:bottom w:val="none" w:sz="0" w:space="0" w:color="auto"/>
        <w:right w:val="none" w:sz="0" w:space="0" w:color="auto"/>
      </w:divBdr>
      <w:divsChild>
        <w:div w:id="1021277388">
          <w:marLeft w:val="274"/>
          <w:marRight w:val="0"/>
          <w:marTop w:val="0"/>
          <w:marBottom w:val="0"/>
          <w:divBdr>
            <w:top w:val="none" w:sz="0" w:space="0" w:color="auto"/>
            <w:left w:val="none" w:sz="0" w:space="0" w:color="auto"/>
            <w:bottom w:val="none" w:sz="0" w:space="0" w:color="auto"/>
            <w:right w:val="none" w:sz="0" w:space="0" w:color="auto"/>
          </w:divBdr>
        </w:div>
      </w:divsChild>
    </w:div>
    <w:div w:id="1628125754">
      <w:bodyDiv w:val="1"/>
      <w:marLeft w:val="0"/>
      <w:marRight w:val="0"/>
      <w:marTop w:val="0"/>
      <w:marBottom w:val="0"/>
      <w:divBdr>
        <w:top w:val="none" w:sz="0" w:space="0" w:color="auto"/>
        <w:left w:val="none" w:sz="0" w:space="0" w:color="auto"/>
        <w:bottom w:val="none" w:sz="0" w:space="0" w:color="auto"/>
        <w:right w:val="none" w:sz="0" w:space="0" w:color="auto"/>
      </w:divBdr>
    </w:div>
    <w:div w:id="1669166854">
      <w:bodyDiv w:val="1"/>
      <w:marLeft w:val="0"/>
      <w:marRight w:val="0"/>
      <w:marTop w:val="0"/>
      <w:marBottom w:val="0"/>
      <w:divBdr>
        <w:top w:val="none" w:sz="0" w:space="0" w:color="auto"/>
        <w:left w:val="none" w:sz="0" w:space="0" w:color="auto"/>
        <w:bottom w:val="none" w:sz="0" w:space="0" w:color="auto"/>
        <w:right w:val="none" w:sz="0" w:space="0" w:color="auto"/>
      </w:divBdr>
      <w:divsChild>
        <w:div w:id="1085416577">
          <w:marLeft w:val="0"/>
          <w:marRight w:val="0"/>
          <w:marTop w:val="0"/>
          <w:marBottom w:val="0"/>
          <w:divBdr>
            <w:top w:val="none" w:sz="0" w:space="0" w:color="auto"/>
            <w:left w:val="none" w:sz="0" w:space="0" w:color="auto"/>
            <w:bottom w:val="none" w:sz="0" w:space="0" w:color="auto"/>
            <w:right w:val="none" w:sz="0" w:space="0" w:color="auto"/>
          </w:divBdr>
        </w:div>
        <w:div w:id="1107887646">
          <w:marLeft w:val="0"/>
          <w:marRight w:val="0"/>
          <w:marTop w:val="0"/>
          <w:marBottom w:val="0"/>
          <w:divBdr>
            <w:top w:val="none" w:sz="0" w:space="0" w:color="auto"/>
            <w:left w:val="none" w:sz="0" w:space="0" w:color="auto"/>
            <w:bottom w:val="none" w:sz="0" w:space="0" w:color="auto"/>
            <w:right w:val="none" w:sz="0" w:space="0" w:color="auto"/>
          </w:divBdr>
        </w:div>
      </w:divsChild>
    </w:div>
    <w:div w:id="1714962844">
      <w:bodyDiv w:val="1"/>
      <w:marLeft w:val="0"/>
      <w:marRight w:val="0"/>
      <w:marTop w:val="0"/>
      <w:marBottom w:val="0"/>
      <w:divBdr>
        <w:top w:val="none" w:sz="0" w:space="0" w:color="auto"/>
        <w:left w:val="none" w:sz="0" w:space="0" w:color="auto"/>
        <w:bottom w:val="none" w:sz="0" w:space="0" w:color="auto"/>
        <w:right w:val="none" w:sz="0" w:space="0" w:color="auto"/>
      </w:divBdr>
    </w:div>
    <w:div w:id="1717970242">
      <w:bodyDiv w:val="1"/>
      <w:marLeft w:val="0"/>
      <w:marRight w:val="0"/>
      <w:marTop w:val="0"/>
      <w:marBottom w:val="0"/>
      <w:divBdr>
        <w:top w:val="none" w:sz="0" w:space="0" w:color="auto"/>
        <w:left w:val="none" w:sz="0" w:space="0" w:color="auto"/>
        <w:bottom w:val="none" w:sz="0" w:space="0" w:color="auto"/>
        <w:right w:val="none" w:sz="0" w:space="0" w:color="auto"/>
      </w:divBdr>
    </w:div>
    <w:div w:id="1740790608">
      <w:bodyDiv w:val="1"/>
      <w:marLeft w:val="0"/>
      <w:marRight w:val="0"/>
      <w:marTop w:val="0"/>
      <w:marBottom w:val="0"/>
      <w:divBdr>
        <w:top w:val="none" w:sz="0" w:space="0" w:color="auto"/>
        <w:left w:val="none" w:sz="0" w:space="0" w:color="auto"/>
        <w:bottom w:val="none" w:sz="0" w:space="0" w:color="auto"/>
        <w:right w:val="none" w:sz="0" w:space="0" w:color="auto"/>
      </w:divBdr>
    </w:div>
    <w:div w:id="1758597042">
      <w:bodyDiv w:val="1"/>
      <w:marLeft w:val="0"/>
      <w:marRight w:val="0"/>
      <w:marTop w:val="0"/>
      <w:marBottom w:val="0"/>
      <w:divBdr>
        <w:top w:val="none" w:sz="0" w:space="0" w:color="auto"/>
        <w:left w:val="none" w:sz="0" w:space="0" w:color="auto"/>
        <w:bottom w:val="none" w:sz="0" w:space="0" w:color="auto"/>
        <w:right w:val="none" w:sz="0" w:space="0" w:color="auto"/>
      </w:divBdr>
      <w:divsChild>
        <w:div w:id="550577487">
          <w:marLeft w:val="274"/>
          <w:marRight w:val="0"/>
          <w:marTop w:val="0"/>
          <w:marBottom w:val="0"/>
          <w:divBdr>
            <w:top w:val="none" w:sz="0" w:space="0" w:color="auto"/>
            <w:left w:val="none" w:sz="0" w:space="0" w:color="auto"/>
            <w:bottom w:val="none" w:sz="0" w:space="0" w:color="auto"/>
            <w:right w:val="none" w:sz="0" w:space="0" w:color="auto"/>
          </w:divBdr>
        </w:div>
      </w:divsChild>
    </w:div>
    <w:div w:id="1812675510">
      <w:bodyDiv w:val="1"/>
      <w:marLeft w:val="0"/>
      <w:marRight w:val="0"/>
      <w:marTop w:val="0"/>
      <w:marBottom w:val="0"/>
      <w:divBdr>
        <w:top w:val="none" w:sz="0" w:space="0" w:color="auto"/>
        <w:left w:val="none" w:sz="0" w:space="0" w:color="auto"/>
        <w:bottom w:val="none" w:sz="0" w:space="0" w:color="auto"/>
        <w:right w:val="none" w:sz="0" w:space="0" w:color="auto"/>
      </w:divBdr>
    </w:div>
    <w:div w:id="1855340155">
      <w:bodyDiv w:val="1"/>
      <w:marLeft w:val="0"/>
      <w:marRight w:val="0"/>
      <w:marTop w:val="0"/>
      <w:marBottom w:val="0"/>
      <w:divBdr>
        <w:top w:val="none" w:sz="0" w:space="0" w:color="auto"/>
        <w:left w:val="none" w:sz="0" w:space="0" w:color="auto"/>
        <w:bottom w:val="none" w:sz="0" w:space="0" w:color="auto"/>
        <w:right w:val="none" w:sz="0" w:space="0" w:color="auto"/>
      </w:divBdr>
      <w:divsChild>
        <w:div w:id="375933586">
          <w:marLeft w:val="274"/>
          <w:marRight w:val="0"/>
          <w:marTop w:val="0"/>
          <w:marBottom w:val="0"/>
          <w:divBdr>
            <w:top w:val="none" w:sz="0" w:space="0" w:color="auto"/>
            <w:left w:val="none" w:sz="0" w:space="0" w:color="auto"/>
            <w:bottom w:val="none" w:sz="0" w:space="0" w:color="auto"/>
            <w:right w:val="none" w:sz="0" w:space="0" w:color="auto"/>
          </w:divBdr>
        </w:div>
      </w:divsChild>
    </w:div>
    <w:div w:id="1890260193">
      <w:bodyDiv w:val="1"/>
      <w:marLeft w:val="0"/>
      <w:marRight w:val="0"/>
      <w:marTop w:val="0"/>
      <w:marBottom w:val="0"/>
      <w:divBdr>
        <w:top w:val="none" w:sz="0" w:space="0" w:color="auto"/>
        <w:left w:val="none" w:sz="0" w:space="0" w:color="auto"/>
        <w:bottom w:val="none" w:sz="0" w:space="0" w:color="auto"/>
        <w:right w:val="none" w:sz="0" w:space="0" w:color="auto"/>
      </w:divBdr>
    </w:div>
    <w:div w:id="1948346270">
      <w:bodyDiv w:val="1"/>
      <w:marLeft w:val="0"/>
      <w:marRight w:val="0"/>
      <w:marTop w:val="0"/>
      <w:marBottom w:val="0"/>
      <w:divBdr>
        <w:top w:val="none" w:sz="0" w:space="0" w:color="auto"/>
        <w:left w:val="none" w:sz="0" w:space="0" w:color="auto"/>
        <w:bottom w:val="none" w:sz="0" w:space="0" w:color="auto"/>
        <w:right w:val="none" w:sz="0" w:space="0" w:color="auto"/>
      </w:divBdr>
      <w:divsChild>
        <w:div w:id="796527800">
          <w:marLeft w:val="0"/>
          <w:marRight w:val="0"/>
          <w:marTop w:val="0"/>
          <w:marBottom w:val="0"/>
          <w:divBdr>
            <w:top w:val="none" w:sz="0" w:space="0" w:color="auto"/>
            <w:left w:val="none" w:sz="0" w:space="0" w:color="auto"/>
            <w:bottom w:val="none" w:sz="0" w:space="0" w:color="auto"/>
            <w:right w:val="none" w:sz="0" w:space="0" w:color="auto"/>
          </w:divBdr>
          <w:divsChild>
            <w:div w:id="1390301448">
              <w:marLeft w:val="0"/>
              <w:marRight w:val="0"/>
              <w:marTop w:val="0"/>
              <w:marBottom w:val="0"/>
              <w:divBdr>
                <w:top w:val="none" w:sz="0" w:space="0" w:color="auto"/>
                <w:left w:val="none" w:sz="0" w:space="0" w:color="auto"/>
                <w:bottom w:val="none" w:sz="0" w:space="0" w:color="auto"/>
                <w:right w:val="none" w:sz="0" w:space="0" w:color="auto"/>
              </w:divBdr>
              <w:divsChild>
                <w:div w:id="806120421">
                  <w:marLeft w:val="0"/>
                  <w:marRight w:val="0"/>
                  <w:marTop w:val="0"/>
                  <w:marBottom w:val="0"/>
                  <w:divBdr>
                    <w:top w:val="none" w:sz="0" w:space="0" w:color="auto"/>
                    <w:left w:val="none" w:sz="0" w:space="0" w:color="auto"/>
                    <w:bottom w:val="none" w:sz="0" w:space="0" w:color="auto"/>
                    <w:right w:val="none" w:sz="0" w:space="0" w:color="auto"/>
                  </w:divBdr>
                  <w:divsChild>
                    <w:div w:id="1363239824">
                      <w:marLeft w:val="0"/>
                      <w:marRight w:val="0"/>
                      <w:marTop w:val="100"/>
                      <w:marBottom w:val="100"/>
                      <w:divBdr>
                        <w:top w:val="none" w:sz="0" w:space="0" w:color="auto"/>
                        <w:left w:val="none" w:sz="0" w:space="0" w:color="auto"/>
                        <w:bottom w:val="none" w:sz="0" w:space="0" w:color="auto"/>
                        <w:right w:val="none" w:sz="0" w:space="0" w:color="auto"/>
                      </w:divBdr>
                      <w:divsChild>
                        <w:div w:id="1489320723">
                          <w:marLeft w:val="0"/>
                          <w:marRight w:val="0"/>
                          <w:marTop w:val="0"/>
                          <w:marBottom w:val="0"/>
                          <w:divBdr>
                            <w:top w:val="none" w:sz="0" w:space="0" w:color="auto"/>
                            <w:left w:val="none" w:sz="0" w:space="0" w:color="auto"/>
                            <w:bottom w:val="none" w:sz="0" w:space="0" w:color="auto"/>
                            <w:right w:val="none" w:sz="0" w:space="0" w:color="auto"/>
                          </w:divBdr>
                          <w:divsChild>
                            <w:div w:id="1790203839">
                              <w:marLeft w:val="450"/>
                              <w:marRight w:val="0"/>
                              <w:marTop w:val="0"/>
                              <w:marBottom w:val="0"/>
                              <w:divBdr>
                                <w:top w:val="none" w:sz="0" w:space="0" w:color="auto"/>
                                <w:left w:val="none" w:sz="0" w:space="0" w:color="auto"/>
                                <w:bottom w:val="none" w:sz="0" w:space="0" w:color="auto"/>
                                <w:right w:val="none" w:sz="0" w:space="0" w:color="auto"/>
                              </w:divBdr>
                              <w:divsChild>
                                <w:div w:id="35546108">
                                  <w:marLeft w:val="0"/>
                                  <w:marRight w:val="0"/>
                                  <w:marTop w:val="0"/>
                                  <w:marBottom w:val="0"/>
                                  <w:divBdr>
                                    <w:top w:val="none" w:sz="0" w:space="0" w:color="auto"/>
                                    <w:left w:val="none" w:sz="0" w:space="0" w:color="auto"/>
                                    <w:bottom w:val="none" w:sz="0" w:space="0" w:color="auto"/>
                                    <w:right w:val="none" w:sz="0" w:space="0" w:color="auto"/>
                                  </w:divBdr>
                                  <w:divsChild>
                                    <w:div w:id="1471897770">
                                      <w:marLeft w:val="0"/>
                                      <w:marRight w:val="0"/>
                                      <w:marTop w:val="0"/>
                                      <w:marBottom w:val="0"/>
                                      <w:divBdr>
                                        <w:top w:val="none" w:sz="0" w:space="0" w:color="auto"/>
                                        <w:left w:val="none" w:sz="0" w:space="0" w:color="auto"/>
                                        <w:bottom w:val="none" w:sz="0" w:space="0" w:color="auto"/>
                                        <w:right w:val="none" w:sz="0" w:space="0" w:color="auto"/>
                                      </w:divBdr>
                                      <w:divsChild>
                                        <w:div w:id="295599992">
                                          <w:marLeft w:val="0"/>
                                          <w:marRight w:val="0"/>
                                          <w:marTop w:val="0"/>
                                          <w:marBottom w:val="0"/>
                                          <w:divBdr>
                                            <w:top w:val="none" w:sz="0" w:space="0" w:color="auto"/>
                                            <w:left w:val="none" w:sz="0" w:space="0" w:color="auto"/>
                                            <w:bottom w:val="none" w:sz="0" w:space="0" w:color="auto"/>
                                            <w:right w:val="none" w:sz="0" w:space="0" w:color="auto"/>
                                          </w:divBdr>
                                          <w:divsChild>
                                            <w:div w:id="322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912481">
      <w:bodyDiv w:val="1"/>
      <w:marLeft w:val="0"/>
      <w:marRight w:val="0"/>
      <w:marTop w:val="0"/>
      <w:marBottom w:val="0"/>
      <w:divBdr>
        <w:top w:val="none" w:sz="0" w:space="0" w:color="auto"/>
        <w:left w:val="none" w:sz="0" w:space="0" w:color="auto"/>
        <w:bottom w:val="none" w:sz="0" w:space="0" w:color="auto"/>
        <w:right w:val="none" w:sz="0" w:space="0" w:color="auto"/>
      </w:divBdr>
    </w:div>
    <w:div w:id="2032293950">
      <w:bodyDiv w:val="1"/>
      <w:marLeft w:val="0"/>
      <w:marRight w:val="0"/>
      <w:marTop w:val="0"/>
      <w:marBottom w:val="0"/>
      <w:divBdr>
        <w:top w:val="none" w:sz="0" w:space="0" w:color="auto"/>
        <w:left w:val="none" w:sz="0" w:space="0" w:color="auto"/>
        <w:bottom w:val="none" w:sz="0" w:space="0" w:color="auto"/>
        <w:right w:val="none" w:sz="0" w:space="0" w:color="auto"/>
      </w:divBdr>
      <w:divsChild>
        <w:div w:id="2052223848">
          <w:marLeft w:val="274"/>
          <w:marRight w:val="0"/>
          <w:marTop w:val="0"/>
          <w:marBottom w:val="0"/>
          <w:divBdr>
            <w:top w:val="none" w:sz="0" w:space="0" w:color="auto"/>
            <w:left w:val="none" w:sz="0" w:space="0" w:color="auto"/>
            <w:bottom w:val="none" w:sz="0" w:space="0" w:color="auto"/>
            <w:right w:val="none" w:sz="0" w:space="0" w:color="auto"/>
          </w:divBdr>
        </w:div>
      </w:divsChild>
    </w:div>
    <w:div w:id="2036732998">
      <w:bodyDiv w:val="1"/>
      <w:marLeft w:val="0"/>
      <w:marRight w:val="0"/>
      <w:marTop w:val="0"/>
      <w:marBottom w:val="0"/>
      <w:divBdr>
        <w:top w:val="none" w:sz="0" w:space="0" w:color="auto"/>
        <w:left w:val="none" w:sz="0" w:space="0" w:color="auto"/>
        <w:bottom w:val="none" w:sz="0" w:space="0" w:color="auto"/>
        <w:right w:val="none" w:sz="0" w:space="0" w:color="auto"/>
      </w:divBdr>
    </w:div>
    <w:div w:id="2060010581">
      <w:bodyDiv w:val="1"/>
      <w:marLeft w:val="0"/>
      <w:marRight w:val="0"/>
      <w:marTop w:val="0"/>
      <w:marBottom w:val="0"/>
      <w:divBdr>
        <w:top w:val="none" w:sz="0" w:space="0" w:color="auto"/>
        <w:left w:val="none" w:sz="0" w:space="0" w:color="auto"/>
        <w:bottom w:val="none" w:sz="0" w:space="0" w:color="auto"/>
        <w:right w:val="none" w:sz="0" w:space="0" w:color="auto"/>
      </w:divBdr>
    </w:div>
    <w:div w:id="2086099298">
      <w:bodyDiv w:val="1"/>
      <w:marLeft w:val="0"/>
      <w:marRight w:val="0"/>
      <w:marTop w:val="0"/>
      <w:marBottom w:val="0"/>
      <w:divBdr>
        <w:top w:val="none" w:sz="0" w:space="0" w:color="auto"/>
        <w:left w:val="none" w:sz="0" w:space="0" w:color="auto"/>
        <w:bottom w:val="none" w:sz="0" w:space="0" w:color="auto"/>
        <w:right w:val="none" w:sz="0" w:space="0" w:color="auto"/>
      </w:divBdr>
      <w:divsChild>
        <w:div w:id="610743716">
          <w:marLeft w:val="0"/>
          <w:marRight w:val="0"/>
          <w:marTop w:val="0"/>
          <w:marBottom w:val="0"/>
          <w:divBdr>
            <w:top w:val="none" w:sz="0" w:space="0" w:color="auto"/>
            <w:left w:val="none" w:sz="0" w:space="0" w:color="auto"/>
            <w:bottom w:val="none" w:sz="0" w:space="0" w:color="auto"/>
            <w:right w:val="none" w:sz="0" w:space="0" w:color="auto"/>
          </w:divBdr>
          <w:divsChild>
            <w:div w:id="1267421754">
              <w:marLeft w:val="0"/>
              <w:marRight w:val="0"/>
              <w:marTop w:val="0"/>
              <w:marBottom w:val="0"/>
              <w:divBdr>
                <w:top w:val="none" w:sz="0" w:space="0" w:color="auto"/>
                <w:left w:val="none" w:sz="0" w:space="0" w:color="auto"/>
                <w:bottom w:val="none" w:sz="0" w:space="0" w:color="auto"/>
                <w:right w:val="none" w:sz="0" w:space="0" w:color="auto"/>
              </w:divBdr>
              <w:divsChild>
                <w:div w:id="844443076">
                  <w:marLeft w:val="0"/>
                  <w:marRight w:val="0"/>
                  <w:marTop w:val="0"/>
                  <w:marBottom w:val="0"/>
                  <w:divBdr>
                    <w:top w:val="none" w:sz="0" w:space="0" w:color="auto"/>
                    <w:left w:val="none" w:sz="0" w:space="0" w:color="auto"/>
                    <w:bottom w:val="none" w:sz="0" w:space="0" w:color="auto"/>
                    <w:right w:val="none" w:sz="0" w:space="0" w:color="auto"/>
                  </w:divBdr>
                  <w:divsChild>
                    <w:div w:id="713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ergy-platform.atlassian.net/wiki/spaces/EN/pages/2030436472/PDC+Provisioning+Options+and+Suite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a.Grinev\Downloads\PDC%20Provisioning%20Document%20-%20Client%20-%20Rele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AEFAssetIdentifier xmlns="http://schemas.microsoft.com/sharepoint/v3" xsi:nil="true"/>
    <SAEFIsRecord xmlns="http://schemas.microsoft.com/sharepoint/v3" xsi:nil="true"/>
    <SAEFOwner xmlns="http://schemas.microsoft.com/sharepoint/v3" xsi:nil="true"/>
    <SAEFDocumentTypeTaxHTField0 xmlns="http://schemas.microsoft.com/sharepoint/v3">
      <Terms xmlns="http://schemas.microsoft.com/office/infopath/2007/PartnerControls"/>
    </SAEFDocumentTypeTaxHTField0>
    <SAEF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AEFLanguageTaxHTField0>
    <SAEFCollection xmlns="http://schemas.microsoft.com/sharepoint/v3">false</SAEFCollection>
    <SAEF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AEFDocumentStatusTaxHTField0>
    <TaxCatchAll xmlns="deff5999-112b-4b25-a786-94a867bae67a">
      <Value>10</Value>
      <Value>9</Value>
      <Value>8</Value>
      <Value>7</Value>
      <Value>6</Value>
      <Value>5</Value>
      <Value>3</Value>
      <Value>2</Value>
      <Value>1</Value>
    </TaxCatchAll>
    <SAEFBusinessProcessTaxHTField0 xmlns="http://schemas.microsoft.com/sharepoint/v3">
      <Terms xmlns="http://schemas.microsoft.com/office/infopath/2007/PartnerControls">
        <TermInfo xmlns="http://schemas.microsoft.com/office/infopath/2007/PartnerControls">
          <TermName xmlns="http://schemas.microsoft.com/office/infopath/2007/PartnerControls">All - Records Management</TermName>
          <TermId xmlns="http://schemas.microsoft.com/office/infopath/2007/PartnerControls">1f68a0f2-47ab-4887-8df5-7c0616d5ad90</TermId>
        </TermInfo>
      </Terms>
    </SAEFBusinessProcessTaxHTField0>
    <SAEFLegalEntityTaxHTField0 xmlns="http://schemas.microsoft.com/sharepoint/v3">
      <Terms xmlns="http://schemas.microsoft.com/office/infopath/2007/PartnerControls">
        <TermInfo xmlns="http://schemas.microsoft.com/office/infopath/2007/PartnerControls">
          <TermName xmlns="http://schemas.microsoft.com/office/infopath/2007/PartnerControls">SIEP</TermName>
          <TermId xmlns="http://schemas.microsoft.com/office/infopath/2007/PartnerControls">ca814f84-fd49-4cca-9dd4-ac559012442b</TermId>
        </TermInfo>
      </Terms>
    </SAEFLegalEntityTaxHTField0>
    <SAEFTRIMRecordNumber xmlns="http://schemas.microsoft.com/sharepoint/v3" xsi:nil="true"/>
    <SAEFBusinessTaxHTField0 xmlns="http://schemas.microsoft.com/sharepoint/v3">
      <Terms xmlns="http://schemas.microsoft.com/office/infopath/2007/PartnerControls">
        <TermInfo xmlns="http://schemas.microsoft.com/office/infopath/2007/PartnerControls">
          <TermName xmlns="http://schemas.microsoft.com/office/infopath/2007/PartnerControls">New Energies</TermName>
          <TermId xmlns="http://schemas.microsoft.com/office/infopath/2007/PartnerControls">ccd627e2-1572-4095-94cc-d1e95abaa057</TermId>
        </TermInfo>
      </Terms>
    </SAEFBusinessTaxHTField0>
    <HideFromDelve xmlns="http://schemas.microsoft.com/sharepoint/v3">Yes</HideFromDelve>
    <SAEF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AEFExportControlClassificationTaxHTField0>
    <SAEF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New Energies</TermName>
          <TermId xmlns="http://schemas.microsoft.com/office/infopath/2007/PartnerControls">ccd627e2-1572-4095-94cc-d1e95abaa057</TermId>
        </TermInfo>
      </Terms>
    </SAEFBusinessUnitRegionTaxHTField0>
    <SAEFGlobalFunctionTaxHTField0 xmlns="http://schemas.microsoft.com/sharepoint/v3">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d388b442-0f35-4ef7-bb6d-ea4386749e1a</TermId>
        </TermInfo>
      </Terms>
    </SAEFGlobalFunctionTaxHTField0>
    <SAEF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NETHERLANDS</TermName>
          <TermId xmlns="http://schemas.microsoft.com/office/infopath/2007/PartnerControls">54565ecb-470f-40ea-a584-819150a65a13</TermId>
        </TermInfo>
      </Terms>
    </SAEFCountryOfJurisdictionTaxHTField0>
    <SAEF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AEFSecurityClassificationTaxHTField0>
    <SAEFSiteOwner xmlns="http://schemas.microsoft.com/sharepoint/v3">i:0#.f|membership|sitecreator-s@shellcorp.onmicrosoft.com</SAEFSiteOwner>
    <SAEFSiteCollectionName xmlns="http://schemas.microsoft.com/sharepoint/v3">New Energies IT</SAEFSiteCollectionName>
    <_dlc_DocId xmlns="deff5999-112b-4b25-a786-94a867bae67a">AAFAA5173-1195368609-24781</_dlc_DocId>
    <_dlc_DocIdUrl xmlns="deff5999-112b-4b25-a786-94a867bae67a">
      <Url>https://eu001-sp.shell.com/sites/AAFAA5173/Energy%20Platform/_layouts/15/DocIdRedir.aspx?ID=AAFAA5173-1195368609-24781</Url>
      <Description>AAFAA5173-1195368609-24781</Description>
    </_dlc_DocIdUrl>
    <SharedWithUsers xmlns="deff5999-112b-4b25-a786-94a867bae67a">
      <UserInfo>
        <DisplayName>Wilson, John W SOPUS-PTID/TL</DisplayName>
        <AccountId>6957</AccountId>
        <AccountType/>
      </UserInfo>
      <UserInfo>
        <DisplayName>Kerekjarto, Tamas SEPCO-PTIA/Z</DisplayName>
        <AccountId>147</AccountId>
        <AccountType/>
      </UserInfo>
      <UserInfo>
        <DisplayName>Black, Christopher C SITI-PTIY/BB</DisplayName>
        <AccountId>3198</AccountId>
        <AccountType/>
      </UserInfo>
      <UserInfo>
        <DisplayName>Merrick, Steve SITI-PTIZ/N</DisplayName>
        <AccountId>638</AccountId>
        <AccountType/>
      </UserInfo>
      <UserInfo>
        <DisplayName>Cannava, Jason P SITI-PTIZ/N</DisplayName>
        <AccountId>551</AccountId>
        <AccountType/>
      </UserInfo>
      <UserInfo>
        <DisplayName>Atkinson-Lewis, Adam SITI-PTIZ/N</DisplayName>
        <AccountId>146</AccountId>
        <AccountType/>
      </UserInfo>
      <UserInfo>
        <DisplayName>Sternberg, Christopher SITI-PTIZ/E</DisplayName>
        <AccountId>1604</AccountId>
        <AccountType/>
      </UserInfo>
      <UserInfo>
        <DisplayName>Busch, Brian SITI-PTIZ/N</DisplayName>
        <AccountId>7651</AccountId>
        <AccountType/>
      </UserInfo>
      <UserInfo>
        <DisplayName>Zarrabi, Mariam SITI-PTIZ/N</DisplayName>
        <AccountId>3182</AccountId>
        <AccountType/>
      </UserInfo>
      <UserInfo>
        <DisplayName>Salvan, Muriel SITI-PTIY/BA</DisplayName>
        <AccountId>13756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D5B385B57C3DA24A8083A9DF145A1D21" ma:contentTypeVersion="28" ma:contentTypeDescription="Shell Document Content Type" ma:contentTypeScope="" ma:versionID="8830b4bf781bdacd786a8e4bf621ef77">
  <xsd:schema xmlns:xsd="http://www.w3.org/2001/XMLSchema" xmlns:xs="http://www.w3.org/2001/XMLSchema" xmlns:p="http://schemas.microsoft.com/office/2006/metadata/properties" xmlns:ns1="http://schemas.microsoft.com/sharepoint/v3" xmlns:ns2="deff5999-112b-4b25-a786-94a867bae67a" xmlns:ns4="46cb8cc1-f05b-46bc-8e4a-d88e7a5c6892" targetNamespace="http://schemas.microsoft.com/office/2006/metadata/properties" ma:root="true" ma:fieldsID="bbb841a9f5f04272a9e665905a5c0aeb" ns1:_="" ns2:_="" ns4:_="">
    <xsd:import namespace="http://schemas.microsoft.com/sharepoint/v3"/>
    <xsd:import namespace="deff5999-112b-4b25-a786-94a867bae67a"/>
    <xsd:import namespace="46cb8cc1-f05b-46bc-8e4a-d88e7a5c6892"/>
    <xsd:element name="properties">
      <xsd:complexType>
        <xsd:sequence>
          <xsd:element name="documentManagement">
            <xsd:complexType>
              <xsd:all>
                <xsd:element ref="ns2:_dlc_DocIdUrl" minOccurs="0"/>
                <xsd:element ref="ns1:SAEFSecurityClassificationTaxHTField0" minOccurs="0"/>
                <xsd:element ref="ns1:SAEFExportControlClassificationTaxHTField0" minOccurs="0"/>
                <xsd:element ref="ns1:SAEFDocumentStatusTaxHTField0" minOccurs="0"/>
                <xsd:element ref="ns1:SAEFDocumentTypeTaxHTField0" minOccurs="0"/>
                <xsd:element ref="ns1:SAEFOwner" minOccurs="0"/>
                <xsd:element ref="ns1:SAEFBusinessTaxHTField0" minOccurs="0"/>
                <xsd:element ref="ns1:SAEFBusinessUnitRegionTaxHTField0" minOccurs="0"/>
                <xsd:element ref="ns1:SAEFGlobalFunctionTaxHTField0" minOccurs="0"/>
                <xsd:element ref="ns1:SAEFBusinessProcessTaxHTField0" minOccurs="0"/>
                <xsd:element ref="ns1:SAEFLegalEntityTaxHTField0" minOccurs="0"/>
                <xsd:element ref="ns1:SAEFSiteCollectionName"/>
                <xsd:element ref="ns1:SAEFSiteOwner" minOccurs="0"/>
                <xsd:element ref="ns1:SAEFLanguageTaxHTField0" minOccurs="0"/>
                <xsd:element ref="ns1:SAEFCountryOfJurisdictionTaxHTField0" minOccurs="0"/>
                <xsd:element ref="ns1:SAEFCollection"/>
                <xsd:element ref="ns1:SAEFAssetIdentifier" minOccurs="0"/>
                <xsd:element ref="ns2:TaxCatchAllLabel" minOccurs="0"/>
                <xsd:element ref="ns2:TaxCatchAll" minOccurs="0"/>
                <xsd:element ref="ns1:HideFromDelve" minOccurs="0"/>
                <xsd:element ref="ns2:_dlc_DocId" minOccurs="0"/>
                <xsd:element ref="ns2:_dlc_DocIdPersistId" minOccurs="0"/>
                <xsd:element ref="ns1:SAEFIsRecord" minOccurs="0"/>
                <xsd:element ref="ns1:SAEFTRIMRecordNumber" minOccurs="0"/>
                <xsd:element ref="ns4:MediaServiceMetadata" minOccurs="0"/>
                <xsd:element ref="ns4:MediaServiceFastMetadata" minOccurs="0"/>
                <xsd:element ref="ns2:SharedWithUsers" minOccurs="0"/>
                <xsd:element ref="ns2:SharedWithDetails"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AEFSecurityClassificationTaxHTField0" ma:index="3" ma:taxonomy="true" ma:internalName="SAEFSecurityClassificationTaxHTField0" ma:taxonomyFieldName="SAEFSecurityClassification" ma:displayName="Security Classification" ma:default="7;#Restricted|21aa7f98-4035-4019-a764-107acb7269af"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element name="SAEFExportControlClassificationTaxHTField0" ma:index="5" nillable="true" ma:taxonomy="true" ma:internalName="SAEFExportControlClassificationTaxHTField0" ma:taxonomyFieldName="SAEFExportControlClassification" ma:displayName="Export Control" ma:default="8;#Non-US content - Non Controlled|2ac8835e-0587-4096-a6e2-1f68da1e6cb3" ma:fieldId="{334f96ae-8e6f-4bca-bd92-9698e8369ad6}" ma:sspId="e3aebf70-341c-4d91-bdd3-aba9df361687" ma:termSetId="0a37200c-155d-4bd2-8a71-6ee4023d1aad" ma:anchorId="00000000-0000-0000-0000-000000000000" ma:open="false" ma:isKeyword="false">
      <xsd:complexType>
        <xsd:sequence>
          <xsd:element ref="pc:Terms" minOccurs="0" maxOccurs="1"/>
        </xsd:sequence>
      </xsd:complexType>
    </xsd:element>
    <xsd:element name="SAEFDocumentStatusTaxHTField0" ma:index="7" ma:taxonomy="true" ma:internalName="SAEFDocumentStatusTaxHTField0" ma:taxonomyFieldName="SAEFDocumentStatus" ma:displayName="Document Status" ma:default="10;#Draft|1c86f377-7d91-4c95-bd5b-c18c83fe0aa5" ma:fieldId="{627a77c6-2170-43dd-a0ef-eb6a3870ea75}" ma:sspId="e3aebf70-341c-4d91-bdd3-aba9df361687" ma:termSetId="935aba77-d2cb-414d-bb70-87b73a0515d8" ma:anchorId="00000000-0000-0000-0000-000000000000" ma:open="false" ma:isKeyword="false">
      <xsd:complexType>
        <xsd:sequence>
          <xsd:element ref="pc:Terms" minOccurs="0" maxOccurs="1"/>
        </xsd:sequence>
      </xsd:complexType>
    </xsd:element>
    <xsd:element name="SAEFDocumentTypeTaxHTField0" ma:index="9" nillable="true" ma:taxonomy="true" ma:internalName="SAEFDocumentTypeTaxHTField0" ma:taxonomyFieldName="SAEFDocumentType" ma:displayName="Document Type" ma:readOnly="false" ma:default="" ma:fieldId="{566fdc14-b4fa-46ee-a88e-e2aac7ad2eac}" ma:sspId="e3aebf70-341c-4d91-bdd3-aba9df361687" ma:termSetId="c44bbaaa-530b-481e-814c-1a89fe9de40e" ma:anchorId="352dd3f6-c8ee-4c48-93af-e62c944275c3" ma:open="false" ma:isKeyword="false">
      <xsd:complexType>
        <xsd:sequence>
          <xsd:element ref="pc:Terms" minOccurs="0" maxOccurs="1"/>
        </xsd:sequence>
      </xsd:complexType>
    </xsd:element>
    <xsd:element name="SAEFOwner" ma:index="12" nillable="true" ma:displayName="Owner" ma:internalName="SAEFOwner">
      <xsd:simpleType>
        <xsd:restriction base="dms:Text"/>
      </xsd:simpleType>
    </xsd:element>
    <xsd:element name="SAEFBusinessTaxHTField0" ma:index="13" ma:taxonomy="true" ma:internalName="SAEFBusinessTaxHTField0" ma:taxonomyFieldName="SAEFBusiness" ma:displayName="Business" ma:default="1;#New Energies|ccd627e2-1572-4095-94cc-d1e95abaa057" ma:fieldId="{0d7acb72-5c17-4ee6-b184-d60d15597f6a}"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AEFBusinessUnitRegionTaxHTField0" ma:index="15" ma:taxonomy="true" ma:internalName="SAEFBusinessUnitRegionTaxHTField0" ma:taxonomyFieldName="SAEFBusinessUnitRegion" ma:displayName="Business Unit/Region" ma:default="1;#New Energies|ccd627e2-1572-4095-94cc-d1e95abaa057" ma:fieldId="{98984985-015b-4079-8918-b5a01b45e4b3}"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AEFGlobalFunctionTaxHTField0" ma:index="17" ma:taxonomy="true" ma:internalName="SAEFGlobalFunctionTaxHTField0" ma:taxonomyFieldName="SAEFGlobalFunction" ma:displayName="Business Function" ma:default="2;#Information Technology|d388b442-0f35-4ef7-bb6d-ea4386749e1a" ma:fieldId="{1284211f-8330-48b1-a5cc-ec1f0d9b0f7a}" ma:sspId="e3aebf70-341c-4d91-bdd3-aba9df361687" ma:termSetId="354c4cc3-2d4b-4608-9bbd-a538d7fca2d9" ma:anchorId="00000000-0000-0000-0000-000000000000" ma:open="false" ma:isKeyword="false">
      <xsd:complexType>
        <xsd:sequence>
          <xsd:element ref="pc:Terms" minOccurs="0" maxOccurs="1"/>
        </xsd:sequence>
      </xsd:complexType>
    </xsd:element>
    <xsd:element name="SAEFBusinessProcessTaxHTField0" ma:index="19" nillable="true" ma:taxonomy="true" ma:internalName="SAEFBusinessProcessTaxHTField0" ma:taxonomyFieldName="SAEFBusinessProcess" ma:displayName="Business Process" ma:default="9;#All - Records Management|1f68a0f2-47ab-4887-8df5-7c0616d5ad90" ma:fieldId="{f7493bb9-5348-44de-a787-5c9f505950a2}" ma:sspId="e3aebf70-341c-4d91-bdd3-aba9df361687" ma:termSetId="f105a133-66fc-4406-afa4-8b472c9cdbbb" ma:anchorId="00000000-0000-0000-0000-000000000000" ma:open="false" ma:isKeyword="false">
      <xsd:complexType>
        <xsd:sequence>
          <xsd:element ref="pc:Terms" minOccurs="0" maxOccurs="1"/>
        </xsd:sequence>
      </xsd:complexType>
    </xsd:element>
    <xsd:element name="SAEFLegalEntityTaxHTField0" ma:index="21" ma:taxonomy="true" ma:internalName="SAEFLegalEntityTaxHTField0" ma:taxonomyFieldName="SAEFLegalEntity" ma:displayName="Legal Entity" ma:default="3;#SIEP|ca814f84-fd49-4cca-9dd4-ac559012442b" ma:fieldId="{529dd253-148e-4d10-9b8c-1444f6695d3b}" ma:sspId="e3aebf70-341c-4d91-bdd3-aba9df361687" ma:termSetId="94b6dd6e-4329-4f68-907b-ed5bdd50f8ac" ma:anchorId="00000000-0000-0000-0000-000000000000" ma:open="false" ma:isKeyword="false">
      <xsd:complexType>
        <xsd:sequence>
          <xsd:element ref="pc:Terms" minOccurs="0" maxOccurs="1"/>
        </xsd:sequence>
      </xsd:complexType>
    </xsd:element>
    <xsd:element name="SAEFSiteCollectionName" ma:index="23" ma:displayName="Site Collection Name" ma:default="New Energies IT" ma:hidden="true" ma:internalName="SAEFSiteCollectionName">
      <xsd:simpleType>
        <xsd:restriction base="dms:Text"/>
      </xsd:simpleType>
    </xsd:element>
    <xsd:element name="SAEFSiteOwner" ma:index="24" nillable="true" ma:displayName="Site Owner" ma:default="i:0#.f|membership|sitecreator-s@shellcorp.onmicrosoft.com" ma:hidden="true" ma:internalName="SAEFSiteOwner" ma:readOnly="false">
      <xsd:simpleType>
        <xsd:restriction base="dms:Text"/>
      </xsd:simpleType>
    </xsd:element>
    <xsd:element name="SAEFLanguageTaxHTField0" ma:index="25" ma:taxonomy="true" ma:internalName="SAEFLanguageTaxHTField0" ma:taxonomyFieldName="SAEFLanguage" ma:displayName="Language" ma:default="5;#English|bd3ad5ee-f0c3-40aa-8cc8-36ef09940af3" ma:fieldId="{a99e316a-5158-4b34-9a98-5674ef8a1639}" ma:sspId="e3aebf70-341c-4d91-bdd3-aba9df361687" ma:termSetId="b2561cd2-09b2-4dce-b5be-021768df6dab" ma:anchorId="00000000-0000-0000-0000-000000000000" ma:open="false" ma:isKeyword="false">
      <xsd:complexType>
        <xsd:sequence>
          <xsd:element ref="pc:Terms" minOccurs="0" maxOccurs="1"/>
        </xsd:sequence>
      </xsd:complexType>
    </xsd:element>
    <xsd:element name="SAEFCountryOfJurisdictionTaxHTField0" ma:index="27" ma:taxonomy="true" ma:internalName="SAEFCountryOfJurisdictionTaxHTField0" ma:taxonomyFieldName="SAEFCountryOfJurisdiction" ma:displayName="Country of Jurisdiction" ma:default="6;#NETHERLANDS|54565ecb-470f-40ea-a584-819150a65a13" ma:fieldId="{dc07035f-7987-48f5-ba88-2d29e2b62c9e}" ma:sspId="e3aebf70-341c-4d91-bdd3-aba9df361687" ma:termSetId="a560ecad-89fd-4dcd-adad-4e15e7baec58" ma:anchorId="00000000-0000-0000-0000-000000000000" ma:open="false" ma:isKeyword="false">
      <xsd:complexType>
        <xsd:sequence>
          <xsd:element ref="pc:Terms" minOccurs="0" maxOccurs="1"/>
        </xsd:sequence>
      </xsd:complexType>
    </xsd:element>
    <xsd:element name="SAEFCollection" ma:index="29" ma:displayName="Collection" ma:default="0" ma:hidden="true" ma:internalName="SAEFCollection">
      <xsd:simpleType>
        <xsd:restriction base="dms:Boolean"/>
      </xsd:simpleType>
    </xsd:element>
    <xsd:element name="SAEFAssetIdentifier" ma:index="30" nillable="true" ma:displayName="Asset Identifier" ma:hidden="true" ma:internalName="SAEFAssetIdentifier">
      <xsd:simpleType>
        <xsd:restriction base="dms:Text"/>
      </xsd:simpleType>
    </xsd:element>
    <xsd:element name="HideFromDelve" ma:index="37" nillable="true" ma:displayName="HideFromDelve" ma:default="Yes" ma:format="Dropdown" ma:hidden="true" ma:internalName="HideFromDelve">
      <xsd:simpleType>
        <xsd:restriction base="dms:Choice">
          <xsd:enumeration value="Yes"/>
          <xsd:enumeration value="No"/>
        </xsd:restriction>
      </xsd:simpleType>
    </xsd:element>
    <xsd:element name="SAEFIsRecord" ma:index="42" nillable="true" ma:displayName="Is Archived" ma:hidden="true" ma:internalName="SAEFIsRecord">
      <xsd:simpleType>
        <xsd:restriction base="dms:Text"/>
      </xsd:simpleType>
    </xsd:element>
    <xsd:element name="SAEFTRIMRecordNumber" ma:index="43" nillable="true" ma:displayName="TRIM Record Number" ma:hidden="true" ma:internalName="SAEFTRIMRecordNumb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ff5999-112b-4b25-a786-94a867bae67a"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31" nillable="true" ma:displayName="Taxonomy Catch All Column1" ma:hidden="true" ma:list="{4a5bdab6-19dc-4d1a-b4af-0c00dff2282c}" ma:internalName="TaxCatchAllLabel" ma:readOnly="true" ma:showField="CatchAllDataLabel" ma:web="deff5999-112b-4b25-a786-94a867bae67a">
      <xsd:complexType>
        <xsd:complexContent>
          <xsd:extension base="dms:MultiChoiceLookup">
            <xsd:sequence>
              <xsd:element name="Value" type="dms:Lookup" maxOccurs="unbounded" minOccurs="0" nillable="true"/>
            </xsd:sequence>
          </xsd:extension>
        </xsd:complexContent>
      </xsd:complexType>
    </xsd:element>
    <xsd:element name="TaxCatchAll" ma:index="32" nillable="true" ma:displayName="Taxonomy Catch All Column" ma:hidden="true" ma:list="{4a5bdab6-19dc-4d1a-b4af-0c00dff2282c}" ma:internalName="TaxCatchAll" ma:showField="CatchAllData" ma:web="deff5999-112b-4b25-a786-94a867bae67a">
      <xsd:complexType>
        <xsd:complexContent>
          <xsd:extension base="dms:MultiChoiceLookup">
            <xsd:sequence>
              <xsd:element name="Value" type="dms:Lookup" maxOccurs="unbounded" minOccurs="0"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cb8cc1-f05b-46bc-8e4a-d88e7a5c6892" elementFormDefault="qualified">
    <xsd:import namespace="http://schemas.microsoft.com/office/2006/documentManagement/types"/>
    <xsd:import namespace="http://schemas.microsoft.com/office/infopath/2007/PartnerControls"/>
    <xsd:element name="MediaServiceMetadata" ma:index="44" nillable="true" ma:displayName="MediaServiceMetadata" ma:hidden="true" ma:internalName="MediaServiceMetadata" ma:readOnly="true">
      <xsd:simpleType>
        <xsd:restriction base="dms:Note"/>
      </xsd:simpleType>
    </xsd:element>
    <xsd:element name="MediaServiceFastMetadata" ma:index="45" nillable="true" ma:displayName="MediaServiceFastMetadata" ma:hidden="true" ma:internalName="MediaServiceFastMetadata" ma:readOnly="true">
      <xsd:simpleType>
        <xsd:restriction base="dms:Note"/>
      </xsd:simpleType>
    </xsd:element>
    <xsd:element name="MediaServiceAutoKeyPoints" ma:index="48" nillable="true" ma:displayName="MediaServiceAutoKeyPoints" ma:hidden="true" ma:internalName="MediaServiceAutoKeyPoints" ma:readOnly="true">
      <xsd:simpleType>
        <xsd:restriction base="dms:Note"/>
      </xsd:simpleType>
    </xsd:element>
    <xsd:element name="MediaServiceKeyPoints" ma:index="49" nillable="true" ma:displayName="KeyPoints" ma:internalName="MediaServiceKeyPoints" ma:readOnly="true">
      <xsd:simpleType>
        <xsd:restriction base="dms:Note">
          <xsd:maxLength value="255"/>
        </xsd:restriction>
      </xsd:simpleType>
    </xsd:element>
    <xsd:element name="MediaServiceDateTaken" ma:index="50" nillable="true" ma:displayName="MediaServiceDateTaken" ma:hidden="true" ma:internalName="MediaServiceDateTaken" ma:readOnly="true">
      <xsd:simpleType>
        <xsd:restriction base="dms:Text"/>
      </xsd:simpleType>
    </xsd:element>
    <xsd:element name="MediaServiceAutoTags" ma:index="51" nillable="true" ma:displayName="Tags" ma:internalName="MediaServiceAutoTags" ma:readOnly="true">
      <xsd:simpleType>
        <xsd:restriction base="dms:Text"/>
      </xsd:simpleType>
    </xsd:element>
    <xsd:element name="MediaServiceOCR" ma:index="52" nillable="true" ma:displayName="Extracted Text" ma:internalName="MediaServiceOCR" ma:readOnly="true">
      <xsd:simpleType>
        <xsd:restriction base="dms:Note">
          <xsd:maxLength value="255"/>
        </xsd:restriction>
      </xsd:simpleType>
    </xsd:element>
    <xsd:element name="MediaServiceGenerationTime" ma:index="53" nillable="true" ma:displayName="MediaServiceGenerationTime" ma:hidden="true" ma:internalName="MediaServiceGenerationTime" ma:readOnly="true">
      <xsd:simpleType>
        <xsd:restriction base="dms:Text"/>
      </xsd:simpleType>
    </xsd:element>
    <xsd:element name="MediaServiceEventHashCode" ma:index="54" nillable="true" ma:displayName="MediaServiceEventHashCode" ma:hidden="true" ma:internalName="MediaServiceEventHashCode" ma:readOnly="true">
      <xsd:simpleType>
        <xsd:restriction base="dms:Text"/>
      </xsd:simpleType>
    </xsd:element>
    <xsd:element name="MediaServiceLocation" ma:index="55" nillable="true" ma:displayName="Location" ma:internalName="MediaServiceLocation" ma:readOnly="true">
      <xsd:simpleType>
        <xsd:restriction base="dms:Text"/>
      </xsd:simpleType>
    </xsd:element>
    <xsd:element name="MediaLengthInSeconds" ma:index="5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7F58491-70BB-4F5A-B71B-5C2A0232C808}">
  <ds:schemaRefs>
    <ds:schemaRef ds:uri="http://schemas.openxmlformats.org/officeDocument/2006/bibliography"/>
  </ds:schemaRefs>
</ds:datastoreItem>
</file>

<file path=customXml/itemProps2.xml><?xml version="1.0" encoding="utf-8"?>
<ds:datastoreItem xmlns:ds="http://schemas.openxmlformats.org/officeDocument/2006/customXml" ds:itemID="{1A268192-F457-4E60-8A33-C4A7E0E05B0D}">
  <ds:schemaRefs>
    <ds:schemaRef ds:uri="http://schemas.microsoft.com/sharepoint/v3/contenttype/forms"/>
  </ds:schemaRefs>
</ds:datastoreItem>
</file>

<file path=customXml/itemProps3.xml><?xml version="1.0" encoding="utf-8"?>
<ds:datastoreItem xmlns:ds="http://schemas.openxmlformats.org/officeDocument/2006/customXml" ds:itemID="{46C6B7DF-A454-414C-8FD1-B2B35D9EAA77}">
  <ds:schemaRefs>
    <ds:schemaRef ds:uri="http://schemas.microsoft.com/office/2006/metadata/properties"/>
    <ds:schemaRef ds:uri="http://schemas.microsoft.com/office/infopath/2007/PartnerControls"/>
    <ds:schemaRef ds:uri="http://schemas.microsoft.com/sharepoint/v3"/>
    <ds:schemaRef ds:uri="deff5999-112b-4b25-a786-94a867bae67a"/>
  </ds:schemaRefs>
</ds:datastoreItem>
</file>

<file path=customXml/itemProps4.xml><?xml version="1.0" encoding="utf-8"?>
<ds:datastoreItem xmlns:ds="http://schemas.openxmlformats.org/officeDocument/2006/customXml" ds:itemID="{8052DE11-C28E-4B8F-A665-724E8B8B0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eff5999-112b-4b25-a786-94a867bae67a"/>
    <ds:schemaRef ds:uri="46cb8cc1-f05b-46bc-8e4a-d88e7a5c6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C2381E-8711-40DF-A0FC-AEEB7920C73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PDC Provisioning Document - Client - Release</Template>
  <TotalTime>2</TotalTime>
  <Pages>8</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Grinev, Elena SITI-ITZ/E</dc:creator>
  <cp:keywords/>
  <cp:lastModifiedBy>Kuraba, Jayaram SBOBNG-PTIY/BBC</cp:lastModifiedBy>
  <cp:revision>2</cp:revision>
  <cp:lastPrinted>2013-03-15T19:45:00Z</cp:lastPrinted>
  <dcterms:created xsi:type="dcterms:W3CDTF">2022-10-13T10:43:00Z</dcterms:created>
  <dcterms:modified xsi:type="dcterms:W3CDTF">2022-10-13T10:43:00Z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0x0101006F0A470EEB1140E7AA14F4CE8A50B54C0001CB1477F4DD432AA86DD56CC3887AF400D5B385B57C3DA24A8083A9DF145A1D21</vt:lpwstr>
  </property>
  <property fmtid="{D5CDD505-2E9C-101B-9397-08002B2CF9AE}" pid="3" name="SAEFExportControlClassification">
    <vt:lpwstr>8;#Non-US content - Non Controlled|2ac8835e-0587-4096-a6e2-1f68da1e6cb3</vt:lpwstr>
  </property>
  <property fmtid="{D5CDD505-2E9C-101B-9397-08002B2CF9AE}" pid="4" name="SAEFBusinessUnitRegion">
    <vt:lpwstr>1;#New Energies|ccd627e2-1572-4095-94cc-d1e95abaa057</vt:lpwstr>
  </property>
  <property fmtid="{D5CDD505-2E9C-101B-9397-08002B2CF9AE}" pid="5" name="SAEFCountryOfJurisdiction">
    <vt:lpwstr>6;#NETHERLANDS|54565ecb-470f-40ea-a584-819150a65a13</vt:lpwstr>
  </property>
  <property fmtid="{D5CDD505-2E9C-101B-9397-08002B2CF9AE}" pid="6" name="SAEFLanguage">
    <vt:lpwstr>5;#English|bd3ad5ee-f0c3-40aa-8cc8-36ef09940af3</vt:lpwstr>
  </property>
  <property fmtid="{D5CDD505-2E9C-101B-9397-08002B2CF9AE}" pid="7" name="SAEFDocumentType">
    <vt:lpwstr/>
  </property>
  <property fmtid="{D5CDD505-2E9C-101B-9397-08002B2CF9AE}" pid="8" name="SAEFSecurityClassification">
    <vt:lpwstr>7;#Restricted|21aa7f98-4035-4019-a764-107acb7269af</vt:lpwstr>
  </property>
  <property fmtid="{D5CDD505-2E9C-101B-9397-08002B2CF9AE}" pid="9" name="SAEFBusiness">
    <vt:lpwstr>1;#New Energies|ccd627e2-1572-4095-94cc-d1e95abaa057</vt:lpwstr>
  </property>
  <property fmtid="{D5CDD505-2E9C-101B-9397-08002B2CF9AE}" pid="10" name="SAEFBusinessProcess">
    <vt:lpwstr>9;#All - Records Management|1f68a0f2-47ab-4887-8df5-7c0616d5ad90</vt:lpwstr>
  </property>
  <property fmtid="{D5CDD505-2E9C-101B-9397-08002B2CF9AE}" pid="11" name="SAEFGlobalFunction">
    <vt:lpwstr>2;#Information Technology|d388b442-0f35-4ef7-bb6d-ea4386749e1a</vt:lpwstr>
  </property>
  <property fmtid="{D5CDD505-2E9C-101B-9397-08002B2CF9AE}" pid="12" name="SAEFLegalEntity">
    <vt:lpwstr>3;#SIEP|ca814f84-fd49-4cca-9dd4-ac559012442b</vt:lpwstr>
  </property>
  <property fmtid="{D5CDD505-2E9C-101B-9397-08002B2CF9AE}" pid="13" name="SAEFDocumentStatus">
    <vt:lpwstr>10;#Draft|1c86f377-7d91-4c95-bd5b-c18c83fe0aa5</vt:lpwstr>
  </property>
  <property fmtid="{D5CDD505-2E9C-101B-9397-08002B2CF9AE}" pid="14" name="_dlc_DocIdItemGuid">
    <vt:lpwstr>e697b67e-670a-4180-b9df-5383d8a71d8d</vt:lpwstr>
  </property>
</Properties>
</file>